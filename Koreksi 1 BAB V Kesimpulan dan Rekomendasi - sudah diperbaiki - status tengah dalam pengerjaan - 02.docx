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2731" w14:textId="77777777" w:rsidR="0038006E" w:rsidRDefault="00BF5A2A">
      <w:pPr>
        <w:pStyle w:val="Heading1"/>
        <w:spacing w:line="480" w:lineRule="auto"/>
        <w:jc w:val="center"/>
        <w:rPr>
          <w:rFonts w:ascii="Times New Roman" w:hAnsi="Times New Roman"/>
          <w:b/>
          <w:bCs/>
          <w:color w:val="auto"/>
          <w:sz w:val="24"/>
        </w:rPr>
      </w:pPr>
      <w:r>
        <w:rPr>
          <w:rFonts w:ascii="Times New Roman" w:hAnsi="Times New Roman"/>
          <w:b/>
          <w:bCs/>
          <w:color w:val="auto"/>
          <w:sz w:val="24"/>
        </w:rPr>
        <w:t>BAB V</w:t>
      </w:r>
    </w:p>
    <w:p w14:paraId="7DE32732" w14:textId="77777777" w:rsidR="0038006E" w:rsidRDefault="00BF5A2A">
      <w:pPr>
        <w:pStyle w:val="Heading1"/>
        <w:spacing w:line="480" w:lineRule="auto"/>
        <w:jc w:val="center"/>
        <w:rPr>
          <w:rFonts w:ascii="Times New Roman" w:hAnsi="Times New Roman"/>
          <w:b/>
          <w:bCs/>
          <w:color w:val="auto"/>
          <w:sz w:val="24"/>
        </w:rPr>
      </w:pPr>
      <w:r>
        <w:rPr>
          <w:rFonts w:ascii="Times New Roman" w:hAnsi="Times New Roman"/>
          <w:b/>
          <w:bCs/>
          <w:color w:val="auto"/>
          <w:sz w:val="24"/>
        </w:rPr>
        <w:t>KESIMPULAN DAN REKOMENDASI</w:t>
      </w:r>
    </w:p>
    <w:p w14:paraId="7DE32733" w14:textId="77777777" w:rsidR="0038006E" w:rsidRDefault="0038006E">
      <w:pPr>
        <w:spacing w:line="480" w:lineRule="auto"/>
      </w:pPr>
    </w:p>
    <w:p w14:paraId="7DE32734" w14:textId="77777777" w:rsidR="0038006E" w:rsidRDefault="00BF5A2A">
      <w:pPr>
        <w:pStyle w:val="Heading2"/>
        <w:numPr>
          <w:ilvl w:val="0"/>
          <w:numId w:val="1"/>
        </w:numPr>
        <w:spacing w:line="480" w:lineRule="auto"/>
        <w:ind w:left="567" w:hanging="578"/>
        <w:rPr>
          <w:rFonts w:ascii="Times New Roman" w:hAnsi="Times New Roman"/>
          <w:b/>
          <w:color w:val="auto"/>
          <w:sz w:val="24"/>
        </w:rPr>
      </w:pPr>
      <w:r>
        <w:rPr>
          <w:rFonts w:ascii="Times New Roman" w:hAnsi="Times New Roman"/>
          <w:b/>
          <w:color w:val="auto"/>
          <w:sz w:val="24"/>
        </w:rPr>
        <w:t>Kesimpulan</w:t>
      </w:r>
      <w:commentRangeStart w:id="0"/>
      <w:commentRangeEnd w:id="0"/>
      <w:r>
        <w:commentReference w:id="0"/>
      </w:r>
    </w:p>
    <w:p w14:paraId="7DE32735" w14:textId="77777777" w:rsidR="0038006E" w:rsidRDefault="00BF5A2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Dari </w:t>
      </w:r>
      <w:proofErr w:type="spellStart"/>
      <w:r>
        <w:rPr>
          <w:rFonts w:ascii="Times New Roman" w:hAnsi="Times New Roman"/>
          <w:sz w:val="24"/>
        </w:rPr>
        <w:t>keselurhan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penjelasan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kesimpulan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ini, </w:t>
      </w:r>
      <w:proofErr w:type="spellStart"/>
      <w:proofErr w:type="gram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14:paraId="7DE32736" w14:textId="6CFE5649" w:rsidR="0038006E" w:rsidRDefault="00BF5A2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teologis</w:t>
      </w:r>
      <w:proofErr w:type="spellEnd"/>
      <w:r>
        <w:rPr>
          <w:rFonts w:ascii="Times New Roman" w:hAnsi="Times New Roman"/>
          <w:sz w:val="24"/>
        </w:rPr>
        <w:t xml:space="preserve"> 2 Petrus 1:5-7</w:t>
      </w:r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berbicara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tentang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bagaimana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seseorang</w:t>
      </w:r>
      <w:proofErr w:type="spellEnd"/>
      <w:r w:rsidR="00CD1605">
        <w:rPr>
          <w:rFonts w:ascii="Times New Roman" w:hAnsi="Times New Roman"/>
          <w:sz w:val="24"/>
        </w:rPr>
        <w:t xml:space="preserve"> yang </w:t>
      </w:r>
      <w:proofErr w:type="spellStart"/>
      <w:r w:rsidR="00CD1605">
        <w:rPr>
          <w:rFonts w:ascii="Times New Roman" w:hAnsi="Times New Roman"/>
          <w:sz w:val="24"/>
        </w:rPr>
        <w:t>setelah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dipanggil</w:t>
      </w:r>
      <w:proofErr w:type="spellEnd"/>
      <w:r w:rsidR="00CD1605">
        <w:rPr>
          <w:rFonts w:ascii="Times New Roman" w:hAnsi="Times New Roman"/>
          <w:sz w:val="24"/>
        </w:rPr>
        <w:t xml:space="preserve"> Allah dan </w:t>
      </w:r>
      <w:proofErr w:type="spellStart"/>
      <w:r w:rsidR="00CD1605">
        <w:rPr>
          <w:rFonts w:ascii="Times New Roman" w:hAnsi="Times New Roman"/>
          <w:sz w:val="24"/>
        </w:rPr>
        <w:t>memperoleh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iman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r w:rsidR="00302FB4">
        <w:rPr>
          <w:rFonts w:ascii="Times New Roman" w:hAnsi="Times New Roman"/>
          <w:sz w:val="24"/>
        </w:rPr>
        <w:t xml:space="preserve">untuk </w:t>
      </w:r>
      <w:proofErr w:type="spellStart"/>
      <w:r w:rsidR="00302FB4">
        <w:rPr>
          <w:rFonts w:ascii="Times New Roman" w:hAnsi="Times New Roman"/>
          <w:sz w:val="24"/>
        </w:rPr>
        <w:t>mau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mendorong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dirinya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menambahkan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serta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membekali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diri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dengan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nilai-nilai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r w:rsidR="00B02AB4">
        <w:rPr>
          <w:rFonts w:ascii="Times New Roman" w:hAnsi="Times New Roman"/>
          <w:sz w:val="24"/>
        </w:rPr>
        <w:t xml:space="preserve">yang baik dan </w:t>
      </w:r>
      <w:proofErr w:type="spellStart"/>
      <w:r w:rsidR="00B02AB4">
        <w:rPr>
          <w:rFonts w:ascii="Times New Roman" w:hAnsi="Times New Roman"/>
          <w:sz w:val="24"/>
        </w:rPr>
        <w:t>mulia</w:t>
      </w:r>
      <w:proofErr w:type="spellEnd"/>
      <w:r w:rsidR="00A75E55">
        <w:rPr>
          <w:rFonts w:ascii="Times New Roman" w:hAnsi="Times New Roman"/>
          <w:sz w:val="24"/>
        </w:rPr>
        <w:t>.</w:t>
      </w:r>
      <w:r w:rsidR="008A79AC">
        <w:rPr>
          <w:rFonts w:ascii="Times New Roman" w:hAnsi="Times New Roman"/>
          <w:sz w:val="24"/>
        </w:rPr>
        <w:t xml:space="preserve"> </w:t>
      </w:r>
      <w:proofErr w:type="spellStart"/>
      <w:r w:rsidR="008A79AC">
        <w:rPr>
          <w:rFonts w:ascii="Times New Roman" w:hAnsi="Times New Roman"/>
          <w:sz w:val="24"/>
        </w:rPr>
        <w:t>Bukan</w:t>
      </w:r>
      <w:proofErr w:type="spellEnd"/>
      <w:r w:rsidR="008A79AC">
        <w:rPr>
          <w:rFonts w:ascii="Times New Roman" w:hAnsi="Times New Roman"/>
          <w:sz w:val="24"/>
        </w:rPr>
        <w:t xml:space="preserve"> </w:t>
      </w:r>
      <w:proofErr w:type="spellStart"/>
      <w:r w:rsidR="008A79AC">
        <w:rPr>
          <w:rFonts w:ascii="Times New Roman" w:hAnsi="Times New Roman"/>
          <w:sz w:val="24"/>
        </w:rPr>
        <w:t>sekedar</w:t>
      </w:r>
      <w:proofErr w:type="spellEnd"/>
      <w:r w:rsidR="008A79A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nilai</w:t>
      </w:r>
      <w:proofErr w:type="spellEnd"/>
      <w:r w:rsidR="001A77CC">
        <w:rPr>
          <w:rFonts w:ascii="Times New Roman" w:hAnsi="Times New Roman"/>
          <w:sz w:val="24"/>
        </w:rPr>
        <w:t xml:space="preserve"> yang baik </w:t>
      </w:r>
      <w:proofErr w:type="spellStart"/>
      <w:r w:rsidR="001A77CC">
        <w:rPr>
          <w:rFonts w:ascii="Times New Roman" w:hAnsi="Times New Roman"/>
          <w:sz w:val="24"/>
        </w:rPr>
        <w:t>melainkan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nilai-nilai</w:t>
      </w:r>
      <w:proofErr w:type="spellEnd"/>
      <w:r w:rsidR="001A77CC">
        <w:rPr>
          <w:rFonts w:ascii="Times New Roman" w:hAnsi="Times New Roman"/>
          <w:sz w:val="24"/>
        </w:rPr>
        <w:t xml:space="preserve"> yang </w:t>
      </w:r>
      <w:proofErr w:type="spellStart"/>
      <w:r w:rsidR="001A77CC">
        <w:rPr>
          <w:rFonts w:ascii="Times New Roman" w:hAnsi="Times New Roman"/>
          <w:sz w:val="24"/>
        </w:rPr>
        <w:t>luhur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berdasarkan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pribadi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Kristus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Yesus</w:t>
      </w:r>
      <w:proofErr w:type="spellEnd"/>
      <w:r w:rsidR="00692AAF">
        <w:rPr>
          <w:rFonts w:ascii="Times New Roman" w:hAnsi="Times New Roman"/>
          <w:sz w:val="24"/>
        </w:rPr>
        <w:t xml:space="preserve">. </w:t>
      </w:r>
      <w:proofErr w:type="spellStart"/>
      <w:r w:rsidR="00692AAF">
        <w:rPr>
          <w:rFonts w:ascii="Times New Roman" w:hAnsi="Times New Roman"/>
          <w:sz w:val="24"/>
        </w:rPr>
        <w:t>Kesungguhan</w:t>
      </w:r>
      <w:proofErr w:type="spellEnd"/>
      <w:r w:rsidR="00692AAF">
        <w:rPr>
          <w:rFonts w:ascii="Times New Roman" w:hAnsi="Times New Roman"/>
          <w:sz w:val="24"/>
        </w:rPr>
        <w:t xml:space="preserve">, </w:t>
      </w:r>
      <w:proofErr w:type="spellStart"/>
      <w:r w:rsidR="00692AAF">
        <w:rPr>
          <w:rFonts w:ascii="Times New Roman" w:hAnsi="Times New Roman"/>
          <w:sz w:val="24"/>
        </w:rPr>
        <w:t>keseriusan</w:t>
      </w:r>
      <w:proofErr w:type="spellEnd"/>
      <w:r w:rsidR="00524FA8">
        <w:rPr>
          <w:rFonts w:ascii="Times New Roman" w:hAnsi="Times New Roman"/>
          <w:sz w:val="24"/>
        </w:rPr>
        <w:t xml:space="preserve">, </w:t>
      </w:r>
      <w:proofErr w:type="spellStart"/>
      <w:r w:rsidR="00524FA8">
        <w:rPr>
          <w:rFonts w:ascii="Times New Roman" w:hAnsi="Times New Roman"/>
          <w:sz w:val="24"/>
        </w:rPr>
        <w:t>ketetapan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hati</w:t>
      </w:r>
      <w:proofErr w:type="spellEnd"/>
      <w:r w:rsidR="00524FA8">
        <w:rPr>
          <w:rFonts w:ascii="Times New Roman" w:hAnsi="Times New Roman"/>
          <w:sz w:val="24"/>
        </w:rPr>
        <w:t xml:space="preserve"> yang </w:t>
      </w:r>
      <w:proofErr w:type="spellStart"/>
      <w:r w:rsidR="00524FA8">
        <w:rPr>
          <w:rFonts w:ascii="Times New Roman" w:hAnsi="Times New Roman"/>
          <w:sz w:val="24"/>
        </w:rPr>
        <w:t>kuat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serta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dibarengi</w:t>
      </w:r>
      <w:proofErr w:type="spellEnd"/>
      <w:r w:rsidR="003C4E55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dengan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ketaatan</w:t>
      </w:r>
      <w:proofErr w:type="spellEnd"/>
      <w:r w:rsidR="00524FA8">
        <w:rPr>
          <w:rFonts w:ascii="Times New Roman" w:hAnsi="Times New Roman"/>
          <w:sz w:val="24"/>
        </w:rPr>
        <w:t xml:space="preserve"> dan </w:t>
      </w:r>
      <w:proofErr w:type="spellStart"/>
      <w:r w:rsidR="00524FA8">
        <w:rPr>
          <w:rFonts w:ascii="Times New Roman" w:hAnsi="Times New Roman"/>
          <w:sz w:val="24"/>
        </w:rPr>
        <w:t>kesetiaan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secara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berkala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916045">
        <w:rPr>
          <w:rFonts w:ascii="Times New Roman" w:hAnsi="Times New Roman"/>
          <w:sz w:val="24"/>
        </w:rPr>
        <w:t>harus</w:t>
      </w:r>
      <w:proofErr w:type="spellEnd"/>
      <w:r w:rsidR="00916045">
        <w:rPr>
          <w:rFonts w:ascii="Times New Roman" w:hAnsi="Times New Roman"/>
          <w:sz w:val="24"/>
        </w:rPr>
        <w:t xml:space="preserve"> </w:t>
      </w:r>
      <w:proofErr w:type="spellStart"/>
      <w:r w:rsidR="00916045">
        <w:rPr>
          <w:rFonts w:ascii="Times New Roman" w:hAnsi="Times New Roman"/>
          <w:sz w:val="24"/>
        </w:rPr>
        <w:t>dilakukan</w:t>
      </w:r>
      <w:proofErr w:type="spellEnd"/>
      <w:r w:rsidR="00916045">
        <w:rPr>
          <w:rFonts w:ascii="Times New Roman" w:hAnsi="Times New Roman"/>
          <w:sz w:val="24"/>
        </w:rPr>
        <w:t xml:space="preserve"> </w:t>
      </w:r>
      <w:proofErr w:type="spellStart"/>
      <w:r w:rsidR="00C322DD">
        <w:rPr>
          <w:rFonts w:ascii="Times New Roman" w:hAnsi="Times New Roman"/>
          <w:sz w:val="24"/>
        </w:rPr>
        <w:t>sehingga</w:t>
      </w:r>
      <w:proofErr w:type="spellEnd"/>
      <w:r w:rsidR="00C322DD">
        <w:rPr>
          <w:rFonts w:ascii="Times New Roman" w:hAnsi="Times New Roman"/>
          <w:sz w:val="24"/>
        </w:rPr>
        <w:t xml:space="preserve"> </w:t>
      </w:r>
      <w:proofErr w:type="spellStart"/>
      <w:r w:rsidR="00C322DD">
        <w:rPr>
          <w:rFonts w:ascii="Times New Roman" w:hAnsi="Times New Roman"/>
          <w:sz w:val="24"/>
        </w:rPr>
        <w:t>memiliki</w:t>
      </w:r>
      <w:proofErr w:type="spellEnd"/>
      <w:r w:rsidR="00C322DD">
        <w:rPr>
          <w:rFonts w:ascii="Times New Roman" w:hAnsi="Times New Roman"/>
          <w:sz w:val="24"/>
        </w:rPr>
        <w:t xml:space="preserve"> </w:t>
      </w:r>
      <w:proofErr w:type="spellStart"/>
      <w:r w:rsidR="00C322DD">
        <w:rPr>
          <w:rFonts w:ascii="Times New Roman" w:hAnsi="Times New Roman"/>
          <w:sz w:val="24"/>
        </w:rPr>
        <w:t>dampak</w:t>
      </w:r>
      <w:proofErr w:type="spellEnd"/>
      <w:r w:rsidR="00C322DD">
        <w:rPr>
          <w:rFonts w:ascii="Times New Roman" w:hAnsi="Times New Roman"/>
          <w:sz w:val="24"/>
        </w:rPr>
        <w:t xml:space="preserve">. </w:t>
      </w:r>
      <w:proofErr w:type="spellStart"/>
      <w:r w:rsidR="00C322DD">
        <w:rPr>
          <w:rFonts w:ascii="Times New Roman" w:hAnsi="Times New Roman"/>
          <w:sz w:val="24"/>
        </w:rPr>
        <w:t>Sehingga</w:t>
      </w:r>
      <w:proofErr w:type="spellEnd"/>
      <w:r w:rsidR="00C322DD">
        <w:rPr>
          <w:rFonts w:ascii="Times New Roman" w:hAnsi="Times New Roman"/>
          <w:sz w:val="24"/>
        </w:rPr>
        <w:t xml:space="preserve"> </w:t>
      </w:r>
      <w:proofErr w:type="spellStart"/>
      <w:r w:rsidR="00C322DD">
        <w:rPr>
          <w:rFonts w:ascii="Times New Roman" w:hAnsi="Times New Roman"/>
          <w:sz w:val="24"/>
        </w:rPr>
        <w:t>se</w:t>
      </w:r>
      <w:r w:rsidR="00024AFF">
        <w:rPr>
          <w:rFonts w:ascii="Times New Roman" w:hAnsi="Times New Roman"/>
          <w:sz w:val="24"/>
        </w:rPr>
        <w:t>orang</w:t>
      </w:r>
      <w:proofErr w:type="spellEnd"/>
      <w:r w:rsidR="00024AFF">
        <w:rPr>
          <w:rFonts w:ascii="Times New Roman" w:hAnsi="Times New Roman"/>
          <w:sz w:val="24"/>
        </w:rPr>
        <w:t xml:space="preserve"> yang </w:t>
      </w:r>
      <w:proofErr w:type="spellStart"/>
      <w:r w:rsidR="00024AFF">
        <w:rPr>
          <w:rFonts w:ascii="Times New Roman" w:hAnsi="Times New Roman"/>
          <w:sz w:val="24"/>
        </w:rPr>
        <w:t>percaya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kepada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Tuhan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tidak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sekedar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memiliki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iman</w:t>
      </w:r>
      <w:proofErr w:type="spellEnd"/>
      <w:r w:rsidR="00024AFF">
        <w:rPr>
          <w:rFonts w:ascii="Times New Roman" w:hAnsi="Times New Roman"/>
          <w:sz w:val="24"/>
        </w:rPr>
        <w:t xml:space="preserve"> dan </w:t>
      </w:r>
      <w:proofErr w:type="spellStart"/>
      <w:r w:rsidR="00024AFF">
        <w:rPr>
          <w:rFonts w:ascii="Times New Roman" w:hAnsi="Times New Roman"/>
          <w:sz w:val="24"/>
        </w:rPr>
        <w:t>ketaqwaan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melainkan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memiliki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karakter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Kristus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Yesus</w:t>
      </w:r>
      <w:proofErr w:type="spellEnd"/>
      <w:r w:rsidR="00A17987">
        <w:rPr>
          <w:rFonts w:ascii="Times New Roman" w:hAnsi="Times New Roman"/>
          <w:sz w:val="24"/>
        </w:rPr>
        <w:t>.</w:t>
      </w:r>
    </w:p>
    <w:p w14:paraId="7DE32738" w14:textId="3B83013D" w:rsidR="0038006E" w:rsidRDefault="00BF5A2A" w:rsidP="00990BEB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 w:rsidR="00B63ACE">
        <w:rPr>
          <w:rFonts w:ascii="Times New Roman" w:hAnsi="Times New Roman"/>
          <w:sz w:val="24"/>
        </w:rPr>
        <w:t>pertumbuhan</w:t>
      </w:r>
      <w:proofErr w:type="spellEnd"/>
      <w:r w:rsidR="00B63ACE">
        <w:rPr>
          <w:rFonts w:ascii="Times New Roman" w:hAnsi="Times New Roman"/>
          <w:sz w:val="24"/>
        </w:rPr>
        <w:t xml:space="preserve"> </w:t>
      </w:r>
      <w:proofErr w:type="spellStart"/>
      <w:r w:rsidR="00B63ACE">
        <w:rPr>
          <w:rFonts w:ascii="Times New Roman" w:hAnsi="Times New Roman"/>
          <w:sz w:val="24"/>
        </w:rPr>
        <w:t>pengenalan</w:t>
      </w:r>
      <w:proofErr w:type="spellEnd"/>
      <w:r w:rsidR="00B63ACE">
        <w:rPr>
          <w:rFonts w:ascii="Times New Roman" w:hAnsi="Times New Roman"/>
          <w:sz w:val="24"/>
        </w:rPr>
        <w:t xml:space="preserve"> </w:t>
      </w:r>
      <w:proofErr w:type="spellStart"/>
      <w:r w:rsidR="00B63ACE">
        <w:rPr>
          <w:rFonts w:ascii="Times New Roman" w:hAnsi="Times New Roman"/>
          <w:sz w:val="24"/>
        </w:rPr>
        <w:t>akan</w:t>
      </w:r>
      <w:proofErr w:type="spellEnd"/>
      <w:r w:rsidR="00B63ACE">
        <w:rPr>
          <w:rFonts w:ascii="Times New Roman" w:hAnsi="Times New Roman"/>
          <w:sz w:val="24"/>
        </w:rPr>
        <w:t xml:space="preserve"> Allah </w:t>
      </w:r>
      <w:proofErr w:type="spellStart"/>
      <w:r w:rsidR="00B63ACE">
        <w:rPr>
          <w:rFonts w:ascii="Times New Roman" w:hAnsi="Times New Roman"/>
          <w:sz w:val="24"/>
        </w:rPr>
        <w:t>adalah</w:t>
      </w:r>
      <w:proofErr w:type="spellEnd"/>
      <w:r w:rsidR="00B63ACE">
        <w:rPr>
          <w:rFonts w:ascii="Times New Roman" w:hAnsi="Times New Roman"/>
          <w:sz w:val="24"/>
        </w:rPr>
        <w:t xml:space="preserve"> </w:t>
      </w:r>
      <w:proofErr w:type="spellStart"/>
      <w:r w:rsidR="003B572F">
        <w:rPr>
          <w:rFonts w:ascii="Times New Roman" w:hAnsi="Times New Roman"/>
          <w:sz w:val="24"/>
        </w:rPr>
        <w:t>pertumbuhan</w:t>
      </w:r>
      <w:proofErr w:type="spellEnd"/>
      <w:r w:rsidR="003B572F">
        <w:rPr>
          <w:rFonts w:ascii="Times New Roman" w:hAnsi="Times New Roman"/>
          <w:sz w:val="24"/>
        </w:rPr>
        <w:t xml:space="preserve"> yang </w:t>
      </w:r>
      <w:proofErr w:type="spellStart"/>
      <w:r w:rsidR="003B572F">
        <w:rPr>
          <w:rFonts w:ascii="Times New Roman" w:hAnsi="Times New Roman"/>
          <w:sz w:val="24"/>
        </w:rPr>
        <w:t>mengarah</w:t>
      </w:r>
      <w:proofErr w:type="spellEnd"/>
      <w:r w:rsidR="003B572F">
        <w:rPr>
          <w:rFonts w:ascii="Times New Roman" w:hAnsi="Times New Roman"/>
          <w:sz w:val="24"/>
        </w:rPr>
        <w:t xml:space="preserve"> pada </w:t>
      </w:r>
      <w:proofErr w:type="spellStart"/>
      <w:r w:rsidR="00121025">
        <w:rPr>
          <w:rFonts w:ascii="Times New Roman" w:hAnsi="Times New Roman"/>
          <w:sz w:val="24"/>
        </w:rPr>
        <w:t>pengenalan</w:t>
      </w:r>
      <w:proofErr w:type="spellEnd"/>
      <w:r w:rsidR="00121025">
        <w:rPr>
          <w:rFonts w:ascii="Times New Roman" w:hAnsi="Times New Roman"/>
          <w:sz w:val="24"/>
        </w:rPr>
        <w:t xml:space="preserve"> </w:t>
      </w:r>
      <w:proofErr w:type="spellStart"/>
      <w:r w:rsidR="00121025">
        <w:rPr>
          <w:rFonts w:ascii="Times New Roman" w:hAnsi="Times New Roman"/>
          <w:sz w:val="24"/>
        </w:rPr>
        <w:t>kepada</w:t>
      </w:r>
      <w:proofErr w:type="spellEnd"/>
      <w:r w:rsidR="00121025">
        <w:rPr>
          <w:rFonts w:ascii="Times New Roman" w:hAnsi="Times New Roman"/>
          <w:sz w:val="24"/>
        </w:rPr>
        <w:t xml:space="preserve"> Allah </w:t>
      </w:r>
      <w:proofErr w:type="spellStart"/>
      <w:r w:rsidR="005C5AEA">
        <w:rPr>
          <w:rFonts w:ascii="Times New Roman" w:hAnsi="Times New Roman"/>
          <w:sz w:val="24"/>
        </w:rPr>
        <w:t>secara</w:t>
      </w:r>
      <w:proofErr w:type="spellEnd"/>
      <w:r w:rsidR="005C5AEA">
        <w:rPr>
          <w:rFonts w:ascii="Times New Roman" w:hAnsi="Times New Roman"/>
          <w:sz w:val="24"/>
        </w:rPr>
        <w:t xml:space="preserve"> </w:t>
      </w:r>
      <w:r w:rsidR="00D84FDE">
        <w:rPr>
          <w:rFonts w:ascii="Times New Roman" w:hAnsi="Times New Roman"/>
          <w:sz w:val="24"/>
        </w:rPr>
        <w:t xml:space="preserve">spiritual </w:t>
      </w:r>
      <w:proofErr w:type="spellStart"/>
      <w:r w:rsidR="00D84FDE">
        <w:rPr>
          <w:rFonts w:ascii="Times New Roman" w:hAnsi="Times New Roman"/>
          <w:sz w:val="24"/>
        </w:rPr>
        <w:t>serta</w:t>
      </w:r>
      <w:proofErr w:type="spellEnd"/>
      <w:r w:rsidR="00286A31">
        <w:rPr>
          <w:rFonts w:ascii="Times New Roman" w:hAnsi="Times New Roman"/>
          <w:sz w:val="24"/>
        </w:rPr>
        <w:t xml:space="preserve"> </w:t>
      </w:r>
      <w:proofErr w:type="spellStart"/>
      <w:r w:rsidR="00286A31">
        <w:rPr>
          <w:rFonts w:ascii="Times New Roman" w:hAnsi="Times New Roman"/>
          <w:sz w:val="24"/>
        </w:rPr>
        <w:t>merasakan</w:t>
      </w:r>
      <w:proofErr w:type="spellEnd"/>
      <w:r w:rsidR="00286A31">
        <w:rPr>
          <w:rFonts w:ascii="Times New Roman" w:hAnsi="Times New Roman"/>
          <w:sz w:val="24"/>
        </w:rPr>
        <w:t xml:space="preserve"> </w:t>
      </w:r>
      <w:proofErr w:type="spellStart"/>
      <w:r w:rsidR="00286A31">
        <w:rPr>
          <w:rFonts w:ascii="Times New Roman" w:hAnsi="Times New Roman"/>
          <w:sz w:val="24"/>
        </w:rPr>
        <w:t>sekaligus</w:t>
      </w:r>
      <w:proofErr w:type="spellEnd"/>
      <w:r w:rsidR="00286A31">
        <w:rPr>
          <w:rFonts w:ascii="Times New Roman" w:hAnsi="Times New Roman"/>
          <w:sz w:val="24"/>
        </w:rPr>
        <w:t xml:space="preserve"> </w:t>
      </w:r>
      <w:proofErr w:type="spellStart"/>
      <w:r w:rsidR="00286A31">
        <w:rPr>
          <w:rFonts w:ascii="Times New Roman" w:hAnsi="Times New Roman"/>
          <w:sz w:val="24"/>
        </w:rPr>
        <w:t>memahami</w:t>
      </w:r>
      <w:proofErr w:type="spellEnd"/>
      <w:r w:rsidR="00286A31">
        <w:rPr>
          <w:rFonts w:ascii="Times New Roman" w:hAnsi="Times New Roman"/>
          <w:sz w:val="24"/>
        </w:rPr>
        <w:t xml:space="preserve"> </w:t>
      </w:r>
      <w:proofErr w:type="spellStart"/>
      <w:r w:rsidR="00EB66F1">
        <w:rPr>
          <w:rFonts w:ascii="Times New Roman" w:hAnsi="Times New Roman"/>
          <w:sz w:val="24"/>
        </w:rPr>
        <w:t>hadirat</w:t>
      </w:r>
      <w:proofErr w:type="spellEnd"/>
      <w:r w:rsidR="00EB66F1">
        <w:rPr>
          <w:rFonts w:ascii="Times New Roman" w:hAnsi="Times New Roman"/>
          <w:sz w:val="24"/>
        </w:rPr>
        <w:t xml:space="preserve"> </w:t>
      </w:r>
      <w:proofErr w:type="spellStart"/>
      <w:r w:rsidR="00EB66F1">
        <w:rPr>
          <w:rFonts w:ascii="Times New Roman" w:hAnsi="Times New Roman"/>
          <w:sz w:val="24"/>
        </w:rPr>
        <w:t>Tuhan</w:t>
      </w:r>
      <w:proofErr w:type="spellEnd"/>
      <w:r w:rsidR="00EB66F1">
        <w:rPr>
          <w:rFonts w:ascii="Times New Roman" w:hAnsi="Times New Roman"/>
          <w:sz w:val="24"/>
        </w:rPr>
        <w:t xml:space="preserve"> </w:t>
      </w:r>
      <w:proofErr w:type="spellStart"/>
      <w:r w:rsidR="00EB66F1">
        <w:rPr>
          <w:rFonts w:ascii="Times New Roman" w:hAnsi="Times New Roman"/>
          <w:sz w:val="24"/>
        </w:rPr>
        <w:t>secara</w:t>
      </w:r>
      <w:proofErr w:type="spellEnd"/>
      <w:r w:rsidR="00EB66F1">
        <w:rPr>
          <w:rFonts w:ascii="Times New Roman" w:hAnsi="Times New Roman"/>
          <w:sz w:val="24"/>
        </w:rPr>
        <w:t xml:space="preserve"> </w:t>
      </w:r>
      <w:proofErr w:type="spellStart"/>
      <w:r w:rsidR="00EB66F1">
        <w:rPr>
          <w:rFonts w:ascii="Times New Roman" w:hAnsi="Times New Roman"/>
          <w:sz w:val="24"/>
        </w:rPr>
        <w:t>berkala</w:t>
      </w:r>
      <w:proofErr w:type="spellEnd"/>
      <w:r w:rsidR="00EB66F1">
        <w:rPr>
          <w:rFonts w:ascii="Times New Roman" w:hAnsi="Times New Roman"/>
          <w:sz w:val="24"/>
        </w:rPr>
        <w:t>.</w:t>
      </w:r>
      <w:r w:rsidR="00233E3A">
        <w:rPr>
          <w:rFonts w:ascii="Times New Roman" w:hAnsi="Times New Roman"/>
          <w:sz w:val="24"/>
        </w:rPr>
        <w:t xml:space="preserve"> </w:t>
      </w:r>
      <w:r w:rsidR="002C3D0B">
        <w:rPr>
          <w:rFonts w:ascii="Times New Roman" w:hAnsi="Times New Roman"/>
          <w:sz w:val="24"/>
        </w:rPr>
        <w:t xml:space="preserve">Mampu </w:t>
      </w:r>
      <w:proofErr w:type="spellStart"/>
      <w:r w:rsidR="002C3D0B">
        <w:rPr>
          <w:rFonts w:ascii="Times New Roman" w:hAnsi="Times New Roman"/>
          <w:sz w:val="24"/>
        </w:rPr>
        <w:t>mengenali</w:t>
      </w:r>
      <w:proofErr w:type="spellEnd"/>
      <w:r w:rsidR="002C3D0B">
        <w:rPr>
          <w:rFonts w:ascii="Times New Roman" w:hAnsi="Times New Roman"/>
          <w:sz w:val="24"/>
        </w:rPr>
        <w:t xml:space="preserve"> </w:t>
      </w:r>
      <w:proofErr w:type="spellStart"/>
      <w:r w:rsidR="008A1C8D">
        <w:rPr>
          <w:rFonts w:ascii="Times New Roman" w:hAnsi="Times New Roman"/>
          <w:sz w:val="24"/>
        </w:rPr>
        <w:t>kehendak</w:t>
      </w:r>
      <w:proofErr w:type="spellEnd"/>
      <w:r w:rsidR="008A1C8D">
        <w:rPr>
          <w:rFonts w:ascii="Times New Roman" w:hAnsi="Times New Roman"/>
          <w:sz w:val="24"/>
        </w:rPr>
        <w:t xml:space="preserve"> Bapa </w:t>
      </w:r>
      <w:proofErr w:type="spellStart"/>
      <w:r w:rsidR="00346BE4">
        <w:rPr>
          <w:rFonts w:ascii="Times New Roman" w:hAnsi="Times New Roman"/>
          <w:sz w:val="24"/>
        </w:rPr>
        <w:t>dalam</w:t>
      </w:r>
      <w:proofErr w:type="spellEnd"/>
      <w:r w:rsidR="00346BE4">
        <w:rPr>
          <w:rFonts w:ascii="Times New Roman" w:hAnsi="Times New Roman"/>
          <w:sz w:val="24"/>
        </w:rPr>
        <w:t xml:space="preserve"> </w:t>
      </w:r>
      <w:proofErr w:type="spellStart"/>
      <w:r w:rsidR="00346BE4">
        <w:rPr>
          <w:rFonts w:ascii="Times New Roman" w:hAnsi="Times New Roman"/>
          <w:sz w:val="24"/>
        </w:rPr>
        <w:t>hidup</w:t>
      </w:r>
      <w:proofErr w:type="spellEnd"/>
      <w:r w:rsidR="00346BE4">
        <w:rPr>
          <w:rFonts w:ascii="Times New Roman" w:hAnsi="Times New Roman"/>
          <w:sz w:val="24"/>
        </w:rPr>
        <w:t xml:space="preserve"> </w:t>
      </w:r>
      <w:proofErr w:type="spellStart"/>
      <w:r w:rsidR="00346BE4">
        <w:rPr>
          <w:rFonts w:ascii="Times New Roman" w:hAnsi="Times New Roman"/>
          <w:sz w:val="24"/>
        </w:rPr>
        <w:t>mereka</w:t>
      </w:r>
      <w:proofErr w:type="spellEnd"/>
      <w:r w:rsidR="00926602">
        <w:rPr>
          <w:rFonts w:ascii="Times New Roman" w:hAnsi="Times New Roman"/>
          <w:sz w:val="24"/>
        </w:rPr>
        <w:t xml:space="preserve">, juga </w:t>
      </w:r>
      <w:proofErr w:type="spellStart"/>
      <w:r w:rsidR="00AF5676">
        <w:rPr>
          <w:rFonts w:ascii="Times New Roman" w:hAnsi="Times New Roman"/>
          <w:sz w:val="24"/>
        </w:rPr>
        <w:t>prioritas</w:t>
      </w:r>
      <w:proofErr w:type="spellEnd"/>
      <w:r w:rsidR="00AF5676">
        <w:rPr>
          <w:rFonts w:ascii="Times New Roman" w:hAnsi="Times New Roman"/>
          <w:sz w:val="24"/>
        </w:rPr>
        <w:t xml:space="preserve"> </w:t>
      </w:r>
      <w:proofErr w:type="spellStart"/>
      <w:r w:rsidR="00AF5676">
        <w:rPr>
          <w:rFonts w:ascii="Times New Roman" w:hAnsi="Times New Roman"/>
          <w:sz w:val="24"/>
        </w:rPr>
        <w:t>hidupnya</w:t>
      </w:r>
      <w:proofErr w:type="spellEnd"/>
      <w:r w:rsidR="00AF5676">
        <w:rPr>
          <w:rFonts w:ascii="Times New Roman" w:hAnsi="Times New Roman"/>
          <w:sz w:val="24"/>
        </w:rPr>
        <w:t xml:space="preserve"> </w:t>
      </w:r>
      <w:proofErr w:type="spellStart"/>
      <w:r w:rsidR="00E135EF">
        <w:rPr>
          <w:rFonts w:ascii="Times New Roman" w:hAnsi="Times New Roman"/>
          <w:sz w:val="24"/>
        </w:rPr>
        <w:t>ialah</w:t>
      </w:r>
      <w:proofErr w:type="spellEnd"/>
      <w:r w:rsidR="00E135EF">
        <w:rPr>
          <w:rFonts w:ascii="Times New Roman" w:hAnsi="Times New Roman"/>
          <w:sz w:val="24"/>
        </w:rPr>
        <w:t xml:space="preserve"> </w:t>
      </w:r>
      <w:proofErr w:type="spellStart"/>
      <w:r w:rsidR="00E135EF">
        <w:rPr>
          <w:rFonts w:ascii="Times New Roman" w:hAnsi="Times New Roman"/>
          <w:sz w:val="24"/>
        </w:rPr>
        <w:t>melaksanakan</w:t>
      </w:r>
      <w:proofErr w:type="spellEnd"/>
      <w:r w:rsidR="00E135EF">
        <w:rPr>
          <w:rFonts w:ascii="Times New Roman" w:hAnsi="Times New Roman"/>
          <w:sz w:val="24"/>
        </w:rPr>
        <w:t xml:space="preserve"> </w:t>
      </w:r>
      <w:proofErr w:type="spellStart"/>
      <w:r w:rsidR="00E135EF">
        <w:rPr>
          <w:rFonts w:ascii="Times New Roman" w:hAnsi="Times New Roman"/>
          <w:sz w:val="24"/>
        </w:rPr>
        <w:t>kehendak</w:t>
      </w:r>
      <w:proofErr w:type="spellEnd"/>
      <w:r w:rsidR="00E135EF">
        <w:rPr>
          <w:rFonts w:ascii="Times New Roman" w:hAnsi="Times New Roman"/>
          <w:sz w:val="24"/>
        </w:rPr>
        <w:t xml:space="preserve"> </w:t>
      </w:r>
      <w:proofErr w:type="spellStart"/>
      <w:r w:rsidR="00E135EF">
        <w:rPr>
          <w:rFonts w:ascii="Times New Roman" w:hAnsi="Times New Roman"/>
          <w:sz w:val="24"/>
        </w:rPr>
        <w:t>Tuhan</w:t>
      </w:r>
      <w:proofErr w:type="spellEnd"/>
      <w:r w:rsidR="00E135EF">
        <w:rPr>
          <w:rFonts w:ascii="Times New Roman" w:hAnsi="Times New Roman"/>
          <w:sz w:val="24"/>
        </w:rPr>
        <w:t>.</w:t>
      </w:r>
    </w:p>
    <w:p w14:paraId="7DE32739" w14:textId="12E9FE89" w:rsidR="0038006E" w:rsidRPr="004E6357" w:rsidRDefault="00BF5A2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Ketiga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ins w:id="1" w:author="Yofandi Riki Winata">
        <w:r w:rsidR="000226EE" w:rsidRPr="00D47B9E">
          <w:rPr>
            <w:rFonts w:ascii="Times New Roman" w:hAnsi="Times New Roman"/>
            <w:sz w:val="24"/>
          </w:rPr>
          <w:t>pener</w:t>
        </w:r>
        <w:r w:rsidR="00216199" w:rsidRPr="00D47B9E">
          <w:rPr>
            <w:rFonts w:ascii="Times New Roman" w:hAnsi="Times New Roman"/>
            <w:sz w:val="24"/>
          </w:rPr>
          <w:t>apan</w:t>
        </w:r>
      </w:ins>
      <w:proofErr w:type="spellEnd"/>
      <w:r w:rsidR="000226EE" w:rsidRPr="00D47B9E">
        <w:rPr>
          <w:rFonts w:ascii="Times New Roman" w:hAnsi="Times New Roman"/>
          <w:sz w:val="24"/>
        </w:rPr>
        <w:t xml:space="preserve"> </w:t>
      </w:r>
      <w:proofErr w:type="spellStart"/>
      <w:r w:rsidR="00581016">
        <w:rPr>
          <w:rFonts w:ascii="Times New Roman" w:hAnsi="Times New Roman"/>
          <w:sz w:val="24"/>
        </w:rPr>
        <w:t>kajian</w:t>
      </w:r>
      <w:proofErr w:type="spellEnd"/>
      <w:r w:rsidR="00581016">
        <w:rPr>
          <w:rFonts w:ascii="Times New Roman" w:hAnsi="Times New Roman"/>
          <w:sz w:val="24"/>
        </w:rPr>
        <w:t xml:space="preserve"> </w:t>
      </w:r>
      <w:proofErr w:type="spellStart"/>
      <w:r w:rsidR="00581016">
        <w:rPr>
          <w:rFonts w:ascii="Times New Roman" w:hAnsi="Times New Roman"/>
          <w:sz w:val="24"/>
        </w:rPr>
        <w:t>teologis</w:t>
      </w:r>
      <w:proofErr w:type="spellEnd"/>
      <w:r w:rsidR="00581016">
        <w:rPr>
          <w:rFonts w:ascii="Times New Roman" w:hAnsi="Times New Roman"/>
          <w:sz w:val="24"/>
        </w:rPr>
        <w:t xml:space="preserve"> 2 Petrus 1:5-7</w:t>
      </w:r>
      <w:r w:rsidR="00FB0DCE">
        <w:rPr>
          <w:rFonts w:ascii="Times New Roman" w:hAnsi="Times New Roman"/>
          <w:sz w:val="24"/>
        </w:rPr>
        <w:t xml:space="preserve"> </w:t>
      </w:r>
      <w:proofErr w:type="spellStart"/>
      <w:r w:rsidR="00FB0DCE">
        <w:rPr>
          <w:rFonts w:ascii="Times New Roman" w:hAnsi="Times New Roman"/>
          <w:sz w:val="24"/>
        </w:rPr>
        <w:t>sejatinya</w:t>
      </w:r>
      <w:proofErr w:type="spellEnd"/>
      <w:r w:rsidR="00FB0DCE">
        <w:rPr>
          <w:rFonts w:ascii="Times New Roman" w:hAnsi="Times New Roman"/>
          <w:sz w:val="24"/>
        </w:rPr>
        <w:t xml:space="preserve"> </w:t>
      </w:r>
      <w:proofErr w:type="spellStart"/>
      <w:r w:rsidR="00FB0DCE">
        <w:rPr>
          <w:rFonts w:ascii="Times New Roman" w:hAnsi="Times New Roman"/>
          <w:sz w:val="24"/>
        </w:rPr>
        <w:t>telah</w:t>
      </w:r>
      <w:proofErr w:type="spellEnd"/>
      <w:r w:rsidR="00FB0DCE">
        <w:rPr>
          <w:rFonts w:ascii="Times New Roman" w:hAnsi="Times New Roman"/>
          <w:sz w:val="24"/>
        </w:rPr>
        <w:t xml:space="preserve"> </w:t>
      </w:r>
      <w:proofErr w:type="spellStart"/>
      <w:r w:rsidR="00FB0DCE">
        <w:rPr>
          <w:rFonts w:ascii="Times New Roman" w:hAnsi="Times New Roman"/>
          <w:sz w:val="24"/>
        </w:rPr>
        <w:t>diterapkan</w:t>
      </w:r>
      <w:proofErr w:type="spellEnd"/>
      <w:r w:rsidR="00FB0DCE">
        <w:rPr>
          <w:rFonts w:ascii="Times New Roman" w:hAnsi="Times New Roman"/>
          <w:sz w:val="24"/>
        </w:rPr>
        <w:t xml:space="preserve"> di MDC Youth </w:t>
      </w:r>
      <w:proofErr w:type="spellStart"/>
      <w:r w:rsidR="00FB0DCE">
        <w:rPr>
          <w:rFonts w:ascii="Times New Roman" w:hAnsi="Times New Roman"/>
          <w:sz w:val="24"/>
        </w:rPr>
        <w:t>Ciputra</w:t>
      </w:r>
      <w:proofErr w:type="spellEnd"/>
      <w:r w:rsidR="00FB0DCE">
        <w:rPr>
          <w:rFonts w:ascii="Times New Roman" w:hAnsi="Times New Roman"/>
          <w:sz w:val="24"/>
        </w:rPr>
        <w:t xml:space="preserve"> World </w:t>
      </w:r>
      <w:proofErr w:type="spellStart"/>
      <w:r w:rsidR="00FB0DCE">
        <w:rPr>
          <w:rFonts w:ascii="Times New Roman" w:hAnsi="Times New Roman"/>
          <w:sz w:val="24"/>
        </w:rPr>
        <w:t>Subaraya</w:t>
      </w:r>
      <w:proofErr w:type="spellEnd"/>
      <w:r w:rsidR="00EE2392">
        <w:rPr>
          <w:rFonts w:ascii="Times New Roman" w:hAnsi="Times New Roman"/>
          <w:sz w:val="24"/>
        </w:rPr>
        <w:t xml:space="preserve">. </w:t>
      </w:r>
      <w:ins w:id="2" w:author="Yofandi Riki Winata">
        <w:r w:rsidR="0077646B" w:rsidRPr="00D47B9E">
          <w:rPr>
            <w:rFonts w:ascii="Times New Roman" w:hAnsi="Times New Roman"/>
            <w:sz w:val="24"/>
          </w:rPr>
          <w:t>Ada</w:t>
        </w:r>
      </w:ins>
      <w:r w:rsidR="0096122E" w:rsidRPr="00D47B9E">
        <w:rPr>
          <w:rFonts w:ascii="Times New Roman" w:hAnsi="Times New Roman"/>
          <w:sz w:val="24"/>
        </w:rPr>
        <w:t xml:space="preserve"> </w:t>
      </w:r>
      <w:proofErr w:type="spellStart"/>
      <w:r w:rsidR="0096122E">
        <w:rPr>
          <w:rFonts w:ascii="Times New Roman" w:hAnsi="Times New Roman"/>
          <w:sz w:val="24"/>
        </w:rPr>
        <w:t>tiga</w:t>
      </w:r>
      <w:proofErr w:type="spellEnd"/>
      <w:r w:rsidR="0096122E">
        <w:rPr>
          <w:rFonts w:ascii="Times New Roman" w:hAnsi="Times New Roman"/>
          <w:sz w:val="24"/>
        </w:rPr>
        <w:t xml:space="preserve"> </w:t>
      </w:r>
      <w:proofErr w:type="spellStart"/>
      <w:r w:rsidR="00B05A67">
        <w:rPr>
          <w:rFonts w:ascii="Times New Roman" w:hAnsi="Times New Roman"/>
          <w:sz w:val="24"/>
        </w:rPr>
        <w:t>hal</w:t>
      </w:r>
      <w:proofErr w:type="spellEnd"/>
      <w:r w:rsidR="00B05A67">
        <w:rPr>
          <w:rFonts w:ascii="Times New Roman" w:hAnsi="Times New Roman"/>
          <w:sz w:val="24"/>
        </w:rPr>
        <w:t xml:space="preserve"> yang </w:t>
      </w:r>
      <w:proofErr w:type="spellStart"/>
      <w:r w:rsidR="00B05A67">
        <w:rPr>
          <w:rFonts w:ascii="Times New Roman" w:hAnsi="Times New Roman"/>
          <w:sz w:val="24"/>
        </w:rPr>
        <w:t>nampak</w:t>
      </w:r>
      <w:proofErr w:type="spellEnd"/>
      <w:r w:rsidR="00BB53A5">
        <w:rPr>
          <w:rFonts w:ascii="Times New Roman" w:hAnsi="Times New Roman"/>
          <w:sz w:val="24"/>
        </w:rPr>
        <w:t xml:space="preserve"> </w:t>
      </w:r>
      <w:proofErr w:type="spellStart"/>
      <w:r w:rsidR="00BB53A5">
        <w:rPr>
          <w:rFonts w:ascii="Times New Roman" w:hAnsi="Times New Roman"/>
          <w:sz w:val="24"/>
        </w:rPr>
        <w:t>dalam</w:t>
      </w:r>
      <w:proofErr w:type="spellEnd"/>
      <w:r w:rsidR="00BB53A5">
        <w:rPr>
          <w:rFonts w:ascii="Times New Roman" w:hAnsi="Times New Roman"/>
          <w:sz w:val="24"/>
        </w:rPr>
        <w:t xml:space="preserve"> </w:t>
      </w:r>
      <w:proofErr w:type="spellStart"/>
      <w:r w:rsidR="00BB53A5">
        <w:rPr>
          <w:rFonts w:ascii="Times New Roman" w:hAnsi="Times New Roman"/>
          <w:sz w:val="24"/>
        </w:rPr>
        <w:t>mengaplikasikan</w:t>
      </w:r>
      <w:proofErr w:type="spellEnd"/>
      <w:r w:rsidR="00BB53A5">
        <w:rPr>
          <w:rFonts w:ascii="Times New Roman" w:hAnsi="Times New Roman"/>
          <w:sz w:val="24"/>
        </w:rPr>
        <w:t xml:space="preserve"> 2 Petrus 1:5-7.</w:t>
      </w:r>
      <w:r w:rsidR="005825AF">
        <w:rPr>
          <w:rFonts w:ascii="Times New Roman" w:hAnsi="Times New Roman"/>
          <w:sz w:val="24"/>
        </w:rPr>
        <w:t xml:space="preserve"> </w:t>
      </w:r>
      <w:proofErr w:type="spellStart"/>
      <w:r w:rsidR="005825AF">
        <w:rPr>
          <w:rFonts w:ascii="Times New Roman" w:hAnsi="Times New Roman"/>
          <w:sz w:val="24"/>
        </w:rPr>
        <w:t>Pertama</w:t>
      </w:r>
      <w:proofErr w:type="spellEnd"/>
      <w:r w:rsidR="005825AF">
        <w:rPr>
          <w:rFonts w:ascii="Times New Roman" w:hAnsi="Times New Roman"/>
          <w:sz w:val="24"/>
        </w:rPr>
        <w:t xml:space="preserve"> </w:t>
      </w:r>
      <w:proofErr w:type="spellStart"/>
      <w:r w:rsidR="005825AF">
        <w:rPr>
          <w:rFonts w:ascii="Times New Roman" w:hAnsi="Times New Roman"/>
          <w:sz w:val="24"/>
        </w:rPr>
        <w:t>adanya</w:t>
      </w:r>
      <w:proofErr w:type="spellEnd"/>
      <w:r w:rsidR="0077646B">
        <w:rPr>
          <w:rFonts w:ascii="Times New Roman" w:hAnsi="Times New Roman"/>
          <w:sz w:val="24"/>
        </w:rPr>
        <w:t xml:space="preserve"> </w:t>
      </w:r>
      <w:proofErr w:type="spellStart"/>
      <w:r w:rsidR="0077646B">
        <w:rPr>
          <w:rFonts w:ascii="Times New Roman" w:hAnsi="Times New Roman"/>
          <w:sz w:val="24"/>
        </w:rPr>
        <w:t>kelas</w:t>
      </w:r>
      <w:proofErr w:type="spellEnd"/>
      <w:r w:rsidR="0077646B">
        <w:rPr>
          <w:rFonts w:ascii="Times New Roman" w:hAnsi="Times New Roman"/>
          <w:sz w:val="24"/>
        </w:rPr>
        <w:t xml:space="preserve"> </w:t>
      </w:r>
      <w:proofErr w:type="spellStart"/>
      <w:r w:rsidR="0077646B">
        <w:rPr>
          <w:rFonts w:ascii="Times New Roman" w:hAnsi="Times New Roman"/>
          <w:sz w:val="24"/>
        </w:rPr>
        <w:t>pemuridan</w:t>
      </w:r>
      <w:proofErr w:type="spellEnd"/>
      <w:r w:rsidR="0077646B">
        <w:rPr>
          <w:rFonts w:ascii="Times New Roman" w:hAnsi="Times New Roman"/>
          <w:sz w:val="24"/>
        </w:rPr>
        <w:t xml:space="preserve"> </w:t>
      </w:r>
      <w:proofErr w:type="spellStart"/>
      <w:r w:rsidR="0077646B">
        <w:rPr>
          <w:rFonts w:ascii="Times New Roman" w:hAnsi="Times New Roman"/>
          <w:sz w:val="24"/>
        </w:rPr>
        <w:t>seperti</w:t>
      </w:r>
      <w:proofErr w:type="spellEnd"/>
      <w:r w:rsidR="0077646B">
        <w:rPr>
          <w:rFonts w:ascii="Times New Roman" w:hAnsi="Times New Roman"/>
          <w:sz w:val="24"/>
        </w:rPr>
        <w:t xml:space="preserve"> </w:t>
      </w:r>
      <w:r w:rsidR="000A5138">
        <w:rPr>
          <w:rFonts w:ascii="Times New Roman" w:hAnsi="Times New Roman"/>
          <w:sz w:val="24"/>
        </w:rPr>
        <w:t xml:space="preserve">DK </w:t>
      </w:r>
      <w:r w:rsidR="000A5138">
        <w:rPr>
          <w:rFonts w:ascii="Times New Roman" w:hAnsi="Times New Roman"/>
          <w:sz w:val="24"/>
        </w:rPr>
        <w:lastRenderedPageBreak/>
        <w:t xml:space="preserve">(Dasar </w:t>
      </w:r>
      <w:proofErr w:type="spellStart"/>
      <w:r w:rsidR="000A5138">
        <w:rPr>
          <w:rFonts w:ascii="Times New Roman" w:hAnsi="Times New Roman"/>
          <w:sz w:val="24"/>
        </w:rPr>
        <w:t>Kekristenan</w:t>
      </w:r>
      <w:proofErr w:type="spellEnd"/>
      <w:r w:rsidR="000A5138">
        <w:rPr>
          <w:rFonts w:ascii="Times New Roman" w:hAnsi="Times New Roman"/>
          <w:sz w:val="24"/>
        </w:rPr>
        <w:t>), HB (</w:t>
      </w:r>
      <w:proofErr w:type="spellStart"/>
      <w:r w:rsidR="002953C5">
        <w:rPr>
          <w:rFonts w:ascii="Times New Roman" w:hAnsi="Times New Roman"/>
          <w:sz w:val="24"/>
        </w:rPr>
        <w:t>Hubungan</w:t>
      </w:r>
      <w:proofErr w:type="spellEnd"/>
      <w:r w:rsidR="002953C5">
        <w:rPr>
          <w:rFonts w:ascii="Times New Roman" w:hAnsi="Times New Roman"/>
          <w:sz w:val="24"/>
        </w:rPr>
        <w:t xml:space="preserve"> </w:t>
      </w:r>
      <w:proofErr w:type="spellStart"/>
      <w:r w:rsidR="002953C5">
        <w:rPr>
          <w:rFonts w:ascii="Times New Roman" w:hAnsi="Times New Roman"/>
          <w:sz w:val="24"/>
        </w:rPr>
        <w:t>Berjemaat</w:t>
      </w:r>
      <w:proofErr w:type="spellEnd"/>
      <w:r w:rsidR="000A5138">
        <w:rPr>
          <w:rFonts w:ascii="Times New Roman" w:hAnsi="Times New Roman"/>
          <w:sz w:val="24"/>
        </w:rPr>
        <w:t>)</w:t>
      </w:r>
      <w:r w:rsidR="002953C5">
        <w:rPr>
          <w:rFonts w:ascii="Times New Roman" w:hAnsi="Times New Roman"/>
          <w:sz w:val="24"/>
        </w:rPr>
        <w:t xml:space="preserve">, </w:t>
      </w:r>
      <w:proofErr w:type="spellStart"/>
      <w:r w:rsidR="002A0C81">
        <w:rPr>
          <w:rFonts w:ascii="Times New Roman" w:hAnsi="Times New Roman"/>
          <w:sz w:val="24"/>
        </w:rPr>
        <w:t>Cetak</w:t>
      </w:r>
      <w:proofErr w:type="spellEnd"/>
      <w:r w:rsidR="002A0C81">
        <w:rPr>
          <w:rFonts w:ascii="Times New Roman" w:hAnsi="Times New Roman"/>
          <w:sz w:val="24"/>
        </w:rPr>
        <w:t xml:space="preserve"> Biru Cinta</w:t>
      </w:r>
      <w:r w:rsidR="00C75F3A">
        <w:rPr>
          <w:rFonts w:ascii="Times New Roman" w:hAnsi="Times New Roman"/>
          <w:sz w:val="24"/>
        </w:rPr>
        <w:t xml:space="preserve"> </w:t>
      </w:r>
      <w:proofErr w:type="spellStart"/>
      <w:r w:rsidR="00C75F3A">
        <w:rPr>
          <w:rFonts w:ascii="Times New Roman" w:hAnsi="Times New Roman"/>
          <w:sz w:val="24"/>
        </w:rPr>
        <w:t>serta</w:t>
      </w:r>
      <w:proofErr w:type="spellEnd"/>
      <w:r w:rsidR="00C75F3A">
        <w:rPr>
          <w:rFonts w:ascii="Times New Roman" w:hAnsi="Times New Roman"/>
          <w:sz w:val="24"/>
        </w:rPr>
        <w:t xml:space="preserve"> </w:t>
      </w:r>
      <w:r w:rsidR="00C75F3A">
        <w:rPr>
          <w:rFonts w:ascii="Times New Roman" w:hAnsi="Times New Roman"/>
          <w:i/>
          <w:iCs/>
          <w:sz w:val="24"/>
        </w:rPr>
        <w:t>Contact Group</w:t>
      </w:r>
      <w:r w:rsidR="00537994">
        <w:rPr>
          <w:rFonts w:ascii="Times New Roman" w:hAnsi="Times New Roman"/>
          <w:sz w:val="24"/>
        </w:rPr>
        <w:t xml:space="preserve"> </w:t>
      </w:r>
      <w:proofErr w:type="spellStart"/>
      <w:r w:rsidR="00537994">
        <w:rPr>
          <w:rFonts w:ascii="Times New Roman" w:hAnsi="Times New Roman"/>
          <w:sz w:val="24"/>
        </w:rPr>
        <w:t>membantu</w:t>
      </w:r>
      <w:proofErr w:type="spellEnd"/>
      <w:r w:rsidR="00537994">
        <w:rPr>
          <w:rFonts w:ascii="Times New Roman" w:hAnsi="Times New Roman"/>
          <w:sz w:val="24"/>
        </w:rPr>
        <w:t xml:space="preserve"> </w:t>
      </w:r>
      <w:proofErr w:type="spellStart"/>
      <w:r w:rsidR="008D1117">
        <w:rPr>
          <w:rFonts w:ascii="Times New Roman" w:hAnsi="Times New Roman"/>
          <w:sz w:val="24"/>
        </w:rPr>
        <w:t>setiap</w:t>
      </w:r>
      <w:proofErr w:type="spellEnd"/>
      <w:r w:rsidR="008D1117">
        <w:rPr>
          <w:rFonts w:ascii="Times New Roman" w:hAnsi="Times New Roman"/>
          <w:sz w:val="24"/>
        </w:rPr>
        <w:t xml:space="preserve"> </w:t>
      </w:r>
      <w:proofErr w:type="spellStart"/>
      <w:r w:rsidR="008D1117">
        <w:rPr>
          <w:rFonts w:ascii="Times New Roman" w:hAnsi="Times New Roman"/>
          <w:sz w:val="24"/>
        </w:rPr>
        <w:t>anak</w:t>
      </w:r>
      <w:proofErr w:type="spellEnd"/>
      <w:r w:rsidR="008D1117">
        <w:rPr>
          <w:rFonts w:ascii="Times New Roman" w:hAnsi="Times New Roman"/>
          <w:sz w:val="24"/>
        </w:rPr>
        <w:t xml:space="preserve"> </w:t>
      </w:r>
      <w:proofErr w:type="spellStart"/>
      <w:r w:rsidR="008D1117">
        <w:rPr>
          <w:rFonts w:ascii="Times New Roman" w:hAnsi="Times New Roman"/>
          <w:sz w:val="24"/>
        </w:rPr>
        <w:t>muda</w:t>
      </w:r>
      <w:proofErr w:type="spellEnd"/>
      <w:r w:rsidR="008D1117">
        <w:rPr>
          <w:rFonts w:ascii="Times New Roman" w:hAnsi="Times New Roman"/>
          <w:sz w:val="24"/>
        </w:rPr>
        <w:t xml:space="preserve"> MDC Youth </w:t>
      </w:r>
      <w:proofErr w:type="spellStart"/>
      <w:r w:rsidR="008D1117">
        <w:rPr>
          <w:rFonts w:ascii="Times New Roman" w:hAnsi="Times New Roman"/>
          <w:sz w:val="24"/>
        </w:rPr>
        <w:t>dalam</w:t>
      </w:r>
      <w:proofErr w:type="spellEnd"/>
      <w:r w:rsidR="008D1117">
        <w:rPr>
          <w:rFonts w:ascii="Times New Roman" w:hAnsi="Times New Roman"/>
          <w:sz w:val="24"/>
        </w:rPr>
        <w:t xml:space="preserve"> </w:t>
      </w:r>
      <w:proofErr w:type="spellStart"/>
      <w:r w:rsidR="002A536E">
        <w:rPr>
          <w:rFonts w:ascii="Times New Roman" w:hAnsi="Times New Roman"/>
          <w:sz w:val="24"/>
        </w:rPr>
        <w:t>menumbuhkan</w:t>
      </w:r>
      <w:proofErr w:type="spellEnd"/>
      <w:r w:rsidR="002A536E">
        <w:rPr>
          <w:rFonts w:ascii="Times New Roman" w:hAnsi="Times New Roman"/>
          <w:sz w:val="24"/>
        </w:rPr>
        <w:t xml:space="preserve"> </w:t>
      </w:r>
      <w:proofErr w:type="spellStart"/>
      <w:r w:rsidR="002A536E">
        <w:rPr>
          <w:rFonts w:ascii="Times New Roman" w:hAnsi="Times New Roman"/>
          <w:sz w:val="24"/>
        </w:rPr>
        <w:t>keterbukaan</w:t>
      </w:r>
      <w:proofErr w:type="spellEnd"/>
      <w:r w:rsidR="002A536E">
        <w:rPr>
          <w:rFonts w:ascii="Times New Roman" w:hAnsi="Times New Roman"/>
          <w:sz w:val="24"/>
        </w:rPr>
        <w:t xml:space="preserve"> dan </w:t>
      </w:r>
      <w:proofErr w:type="spellStart"/>
      <w:r w:rsidR="002A536E">
        <w:rPr>
          <w:rFonts w:ascii="Times New Roman" w:hAnsi="Times New Roman"/>
          <w:sz w:val="24"/>
        </w:rPr>
        <w:t>penanaman</w:t>
      </w:r>
      <w:proofErr w:type="spellEnd"/>
      <w:r w:rsidR="00BA4007">
        <w:rPr>
          <w:rFonts w:ascii="Times New Roman" w:hAnsi="Times New Roman"/>
          <w:sz w:val="24"/>
        </w:rPr>
        <w:t xml:space="preserve"> </w:t>
      </w:r>
      <w:proofErr w:type="spellStart"/>
      <w:r w:rsidR="00BA4007">
        <w:rPr>
          <w:rFonts w:ascii="Times New Roman" w:hAnsi="Times New Roman"/>
          <w:sz w:val="24"/>
        </w:rPr>
        <w:t>nilai</w:t>
      </w:r>
      <w:proofErr w:type="spellEnd"/>
      <w:r w:rsidR="00BA4007">
        <w:rPr>
          <w:rFonts w:ascii="Times New Roman" w:hAnsi="Times New Roman"/>
          <w:sz w:val="24"/>
        </w:rPr>
        <w:t xml:space="preserve"> </w:t>
      </w:r>
      <w:proofErr w:type="spellStart"/>
      <w:r w:rsidR="00BA4007">
        <w:rPr>
          <w:rFonts w:ascii="Times New Roman" w:hAnsi="Times New Roman"/>
          <w:sz w:val="24"/>
        </w:rPr>
        <w:t>Kristus</w:t>
      </w:r>
      <w:proofErr w:type="spellEnd"/>
      <w:r w:rsidR="00BA4007">
        <w:rPr>
          <w:rFonts w:ascii="Times New Roman" w:hAnsi="Times New Roman"/>
          <w:sz w:val="24"/>
        </w:rPr>
        <w:t xml:space="preserve">. </w:t>
      </w:r>
      <w:proofErr w:type="spellStart"/>
      <w:r w:rsidR="005825AF">
        <w:rPr>
          <w:rFonts w:ascii="Times New Roman" w:hAnsi="Times New Roman"/>
          <w:sz w:val="24"/>
        </w:rPr>
        <w:t>Kedua</w:t>
      </w:r>
      <w:proofErr w:type="spellEnd"/>
      <w:r w:rsidR="005825AF">
        <w:rPr>
          <w:rFonts w:ascii="Times New Roman" w:hAnsi="Times New Roman"/>
          <w:sz w:val="24"/>
        </w:rPr>
        <w:t xml:space="preserve">, </w:t>
      </w:r>
      <w:proofErr w:type="spellStart"/>
      <w:r w:rsidR="004E6357">
        <w:rPr>
          <w:rFonts w:ascii="Times New Roman" w:hAnsi="Times New Roman"/>
          <w:sz w:val="24"/>
        </w:rPr>
        <w:t>keteladan</w:t>
      </w:r>
      <w:proofErr w:type="spellEnd"/>
      <w:r w:rsidR="004E6357">
        <w:rPr>
          <w:rFonts w:ascii="Times New Roman" w:hAnsi="Times New Roman"/>
          <w:sz w:val="24"/>
        </w:rPr>
        <w:t xml:space="preserve"> dan </w:t>
      </w:r>
      <w:proofErr w:type="spellStart"/>
      <w:r w:rsidR="004E6357">
        <w:rPr>
          <w:rFonts w:ascii="Times New Roman" w:hAnsi="Times New Roman"/>
          <w:sz w:val="24"/>
        </w:rPr>
        <w:t>keperdulian</w:t>
      </w:r>
      <w:proofErr w:type="spellEnd"/>
      <w:r w:rsidR="004E6357">
        <w:rPr>
          <w:rFonts w:ascii="Times New Roman" w:hAnsi="Times New Roman"/>
          <w:sz w:val="24"/>
        </w:rPr>
        <w:t xml:space="preserve"> </w:t>
      </w:r>
      <w:proofErr w:type="spellStart"/>
      <w:r w:rsidR="004E6357">
        <w:rPr>
          <w:rFonts w:ascii="Times New Roman" w:hAnsi="Times New Roman"/>
          <w:sz w:val="24"/>
        </w:rPr>
        <w:t>dari</w:t>
      </w:r>
      <w:proofErr w:type="spellEnd"/>
      <w:r w:rsidR="004E6357">
        <w:rPr>
          <w:rFonts w:ascii="Times New Roman" w:hAnsi="Times New Roman"/>
          <w:sz w:val="24"/>
        </w:rPr>
        <w:t xml:space="preserve"> </w:t>
      </w:r>
      <w:r w:rsidR="004E6357">
        <w:rPr>
          <w:rFonts w:ascii="Times New Roman" w:hAnsi="Times New Roman"/>
          <w:i/>
          <w:iCs/>
          <w:sz w:val="24"/>
        </w:rPr>
        <w:t>leader cell</w:t>
      </w:r>
      <w:r w:rsidR="004E6357">
        <w:rPr>
          <w:rFonts w:ascii="Times New Roman" w:hAnsi="Times New Roman"/>
          <w:sz w:val="24"/>
        </w:rPr>
        <w:t xml:space="preserve"> </w:t>
      </w:r>
      <w:proofErr w:type="spellStart"/>
      <w:r w:rsidR="004E6357">
        <w:rPr>
          <w:rFonts w:ascii="Times New Roman" w:hAnsi="Times New Roman"/>
          <w:sz w:val="24"/>
        </w:rPr>
        <w:t>memberikan</w:t>
      </w:r>
      <w:proofErr w:type="spellEnd"/>
      <w:r w:rsidR="004E6357">
        <w:rPr>
          <w:rFonts w:ascii="Times New Roman" w:hAnsi="Times New Roman"/>
          <w:sz w:val="24"/>
        </w:rPr>
        <w:t xml:space="preserve"> </w:t>
      </w:r>
      <w:r w:rsidR="004E6357">
        <w:rPr>
          <w:rFonts w:ascii="Times New Roman" w:hAnsi="Times New Roman"/>
          <w:i/>
          <w:iCs/>
          <w:sz w:val="24"/>
        </w:rPr>
        <w:t xml:space="preserve">support </w:t>
      </w:r>
      <w:proofErr w:type="spellStart"/>
      <w:r w:rsidR="00C0201A">
        <w:rPr>
          <w:rFonts w:ascii="Times New Roman" w:hAnsi="Times New Roman"/>
          <w:sz w:val="24"/>
        </w:rPr>
        <w:t>dalam</w:t>
      </w:r>
      <w:proofErr w:type="spellEnd"/>
      <w:r w:rsidR="00C0201A">
        <w:rPr>
          <w:rFonts w:ascii="Times New Roman" w:hAnsi="Times New Roman"/>
          <w:sz w:val="24"/>
        </w:rPr>
        <w:t xml:space="preserve"> </w:t>
      </w:r>
      <w:proofErr w:type="spellStart"/>
      <w:r w:rsidR="00C0201A">
        <w:rPr>
          <w:rFonts w:ascii="Times New Roman" w:hAnsi="Times New Roman"/>
          <w:sz w:val="24"/>
        </w:rPr>
        <w:t>mempengaruhi</w:t>
      </w:r>
      <w:proofErr w:type="spellEnd"/>
      <w:r w:rsidR="00C0201A">
        <w:rPr>
          <w:rFonts w:ascii="Times New Roman" w:hAnsi="Times New Roman"/>
          <w:sz w:val="24"/>
        </w:rPr>
        <w:t xml:space="preserve"> </w:t>
      </w:r>
      <w:proofErr w:type="spellStart"/>
      <w:r w:rsidR="00C0201A">
        <w:rPr>
          <w:rFonts w:ascii="Times New Roman" w:hAnsi="Times New Roman"/>
          <w:sz w:val="24"/>
        </w:rPr>
        <w:t>anak</w:t>
      </w:r>
      <w:proofErr w:type="spellEnd"/>
      <w:r w:rsidR="00C0201A">
        <w:rPr>
          <w:rFonts w:ascii="Times New Roman" w:hAnsi="Times New Roman"/>
          <w:sz w:val="24"/>
        </w:rPr>
        <w:t xml:space="preserve"> </w:t>
      </w:r>
      <w:proofErr w:type="spellStart"/>
      <w:r w:rsidR="00C0201A">
        <w:rPr>
          <w:rFonts w:ascii="Times New Roman" w:hAnsi="Times New Roman"/>
          <w:sz w:val="24"/>
        </w:rPr>
        <w:t>muda</w:t>
      </w:r>
      <w:proofErr w:type="spellEnd"/>
      <w:r w:rsidR="00C0201A">
        <w:rPr>
          <w:rFonts w:ascii="Times New Roman" w:hAnsi="Times New Roman"/>
          <w:sz w:val="24"/>
        </w:rPr>
        <w:t xml:space="preserve">. Serta </w:t>
      </w:r>
      <w:proofErr w:type="spellStart"/>
      <w:r w:rsidR="00C0201A">
        <w:rPr>
          <w:rFonts w:ascii="Times New Roman" w:hAnsi="Times New Roman"/>
          <w:sz w:val="24"/>
        </w:rPr>
        <w:t>menjadi</w:t>
      </w:r>
      <w:proofErr w:type="spellEnd"/>
      <w:r w:rsidR="00C0201A">
        <w:rPr>
          <w:rFonts w:ascii="Times New Roman" w:hAnsi="Times New Roman"/>
          <w:sz w:val="24"/>
        </w:rPr>
        <w:t xml:space="preserve"> </w:t>
      </w:r>
      <w:proofErr w:type="spellStart"/>
      <w:r w:rsidR="00C0201A">
        <w:rPr>
          <w:rFonts w:ascii="Times New Roman" w:hAnsi="Times New Roman"/>
          <w:sz w:val="24"/>
        </w:rPr>
        <w:t>gambaran</w:t>
      </w:r>
      <w:proofErr w:type="spellEnd"/>
      <w:r w:rsidR="00C0201A">
        <w:rPr>
          <w:rFonts w:ascii="Times New Roman" w:hAnsi="Times New Roman"/>
          <w:sz w:val="24"/>
        </w:rPr>
        <w:t xml:space="preserve"> </w:t>
      </w:r>
      <w:proofErr w:type="spellStart"/>
      <w:r w:rsidR="00410D15">
        <w:rPr>
          <w:rFonts w:ascii="Times New Roman" w:hAnsi="Times New Roman"/>
          <w:sz w:val="24"/>
        </w:rPr>
        <w:t>dalam</w:t>
      </w:r>
      <w:proofErr w:type="spellEnd"/>
      <w:r w:rsidR="00410D15">
        <w:rPr>
          <w:rFonts w:ascii="Times New Roman" w:hAnsi="Times New Roman"/>
          <w:sz w:val="24"/>
        </w:rPr>
        <w:t xml:space="preserve"> </w:t>
      </w:r>
      <w:proofErr w:type="spellStart"/>
      <w:r w:rsidR="00410D15">
        <w:rPr>
          <w:rFonts w:ascii="Times New Roman" w:hAnsi="Times New Roman"/>
          <w:sz w:val="24"/>
        </w:rPr>
        <w:t>memaknai</w:t>
      </w:r>
      <w:proofErr w:type="spellEnd"/>
      <w:r w:rsidR="00410D15">
        <w:rPr>
          <w:rFonts w:ascii="Times New Roman" w:hAnsi="Times New Roman"/>
          <w:sz w:val="24"/>
        </w:rPr>
        <w:t xml:space="preserve"> </w:t>
      </w:r>
      <w:proofErr w:type="spellStart"/>
      <w:r w:rsidR="00410D15">
        <w:rPr>
          <w:rFonts w:ascii="Times New Roman" w:hAnsi="Times New Roman"/>
          <w:sz w:val="24"/>
        </w:rPr>
        <w:t>nilai</w:t>
      </w:r>
      <w:proofErr w:type="spellEnd"/>
      <w:r w:rsidR="00410D15">
        <w:rPr>
          <w:rFonts w:ascii="Times New Roman" w:hAnsi="Times New Roman"/>
          <w:sz w:val="24"/>
        </w:rPr>
        <w:t xml:space="preserve"> </w:t>
      </w:r>
      <w:proofErr w:type="spellStart"/>
      <w:r w:rsidR="00410D15">
        <w:rPr>
          <w:rFonts w:ascii="Times New Roman" w:hAnsi="Times New Roman"/>
          <w:sz w:val="24"/>
        </w:rPr>
        <w:t>Kristus</w:t>
      </w:r>
      <w:proofErr w:type="spellEnd"/>
      <w:r w:rsidR="00410D15">
        <w:rPr>
          <w:rFonts w:ascii="Times New Roman" w:hAnsi="Times New Roman"/>
          <w:sz w:val="24"/>
        </w:rPr>
        <w:t xml:space="preserve"> juga </w:t>
      </w:r>
      <w:proofErr w:type="spellStart"/>
      <w:r w:rsidR="000E0153">
        <w:rPr>
          <w:rFonts w:ascii="Times New Roman" w:hAnsi="Times New Roman"/>
          <w:sz w:val="24"/>
        </w:rPr>
        <w:t>sosok</w:t>
      </w:r>
      <w:proofErr w:type="spellEnd"/>
      <w:r w:rsidR="000E0153">
        <w:rPr>
          <w:rFonts w:ascii="Times New Roman" w:hAnsi="Times New Roman"/>
          <w:sz w:val="24"/>
        </w:rPr>
        <w:t xml:space="preserve"> yang </w:t>
      </w:r>
      <w:proofErr w:type="spellStart"/>
      <w:r w:rsidR="000E0153">
        <w:rPr>
          <w:rFonts w:ascii="Times New Roman" w:hAnsi="Times New Roman"/>
          <w:sz w:val="24"/>
        </w:rPr>
        <w:t>diandalkan</w:t>
      </w:r>
      <w:proofErr w:type="spellEnd"/>
      <w:r w:rsidR="000E0153">
        <w:rPr>
          <w:rFonts w:ascii="Times New Roman" w:hAnsi="Times New Roman"/>
          <w:sz w:val="24"/>
        </w:rPr>
        <w:t xml:space="preserve"> </w:t>
      </w:r>
      <w:proofErr w:type="spellStart"/>
      <w:r w:rsidR="000E0153">
        <w:rPr>
          <w:rFonts w:ascii="Times New Roman" w:hAnsi="Times New Roman"/>
          <w:sz w:val="24"/>
        </w:rPr>
        <w:t>dalam</w:t>
      </w:r>
      <w:proofErr w:type="spellEnd"/>
      <w:r w:rsidR="000E0153">
        <w:rPr>
          <w:rFonts w:ascii="Times New Roman" w:hAnsi="Times New Roman"/>
          <w:sz w:val="24"/>
        </w:rPr>
        <w:t xml:space="preserve"> </w:t>
      </w:r>
      <w:proofErr w:type="spellStart"/>
      <w:ins w:id="3" w:author="Yofandi Riki Winata">
        <w:r w:rsidR="00925591">
          <w:rPr>
            <w:rFonts w:ascii="Times New Roman" w:hAnsi="Times New Roman"/>
            <w:sz w:val="24"/>
          </w:rPr>
          <w:t>pendewasaan</w:t>
        </w:r>
        <w:proofErr w:type="spellEnd"/>
        <w:r w:rsidR="00925591">
          <w:rPr>
            <w:rFonts w:ascii="Times New Roman" w:hAnsi="Times New Roman"/>
            <w:sz w:val="24"/>
          </w:rPr>
          <w:t xml:space="preserve">. </w:t>
        </w:r>
        <w:proofErr w:type="spellStart"/>
        <w:r w:rsidR="00925591">
          <w:rPr>
            <w:rFonts w:ascii="Times New Roman" w:hAnsi="Times New Roman"/>
            <w:sz w:val="24"/>
          </w:rPr>
          <w:t>Ketiga</w:t>
        </w:r>
        <w:proofErr w:type="spellEnd"/>
        <w:r w:rsidR="00EC6072">
          <w:rPr>
            <w:rFonts w:ascii="Times New Roman" w:hAnsi="Times New Roman"/>
            <w:sz w:val="24"/>
          </w:rPr>
          <w:t xml:space="preserve">, </w:t>
        </w:r>
        <w:proofErr w:type="spellStart"/>
        <w:r w:rsidR="00047B25">
          <w:rPr>
            <w:rFonts w:ascii="Times New Roman" w:hAnsi="Times New Roman"/>
            <w:sz w:val="24"/>
          </w:rPr>
          <w:t>evaluasi</w:t>
        </w:r>
        <w:proofErr w:type="spellEnd"/>
        <w:r w:rsidR="00047B25">
          <w:rPr>
            <w:rFonts w:ascii="Times New Roman" w:hAnsi="Times New Roman"/>
            <w:sz w:val="24"/>
          </w:rPr>
          <w:t xml:space="preserve"> </w:t>
        </w:r>
        <w:proofErr w:type="spellStart"/>
        <w:r w:rsidR="00047B25">
          <w:rPr>
            <w:rFonts w:ascii="Times New Roman" w:hAnsi="Times New Roman"/>
            <w:sz w:val="24"/>
          </w:rPr>
          <w:t>dengan</w:t>
        </w:r>
        <w:proofErr w:type="spellEnd"/>
        <w:r w:rsidR="00047B25">
          <w:rPr>
            <w:rFonts w:ascii="Times New Roman" w:hAnsi="Times New Roman"/>
            <w:sz w:val="24"/>
          </w:rPr>
          <w:t xml:space="preserve"> 4 P (</w:t>
        </w:r>
        <w:r w:rsidR="00216199">
          <w:rPr>
            <w:rFonts w:ascii="Times New Roman" w:hAnsi="Times New Roman"/>
            <w:i/>
            <w:iCs/>
            <w:sz w:val="24"/>
            <w:lang w:eastAsia="zh-CN"/>
          </w:rPr>
          <w:t xml:space="preserve">Presence </w:t>
        </w:r>
        <w:proofErr w:type="gramStart"/>
        <w:r w:rsidR="00216199">
          <w:rPr>
            <w:rFonts w:ascii="Times New Roman" w:hAnsi="Times New Roman"/>
            <w:i/>
            <w:iCs/>
            <w:sz w:val="24"/>
            <w:lang w:eastAsia="zh-CN"/>
          </w:rPr>
          <w:t>Of</w:t>
        </w:r>
        <w:proofErr w:type="gramEnd"/>
        <w:r w:rsidR="00216199">
          <w:rPr>
            <w:rFonts w:ascii="Times New Roman" w:hAnsi="Times New Roman"/>
            <w:i/>
            <w:iCs/>
            <w:sz w:val="24"/>
            <w:lang w:eastAsia="zh-CN"/>
          </w:rPr>
          <w:t xml:space="preserve"> God, Person, </w:t>
        </w:r>
        <w:proofErr w:type="spellStart"/>
        <w:r w:rsidR="00216199">
          <w:rPr>
            <w:rFonts w:ascii="Times New Roman" w:hAnsi="Times New Roman"/>
            <w:i/>
            <w:iCs/>
            <w:sz w:val="24"/>
            <w:lang w:eastAsia="zh-CN"/>
          </w:rPr>
          <w:t>Prosedure</w:t>
        </w:r>
        <w:proofErr w:type="spellEnd"/>
        <w:r w:rsidR="00216199">
          <w:rPr>
            <w:rFonts w:ascii="Times New Roman" w:hAnsi="Times New Roman"/>
            <w:i/>
            <w:iCs/>
            <w:sz w:val="24"/>
            <w:lang w:eastAsia="zh-CN"/>
          </w:rPr>
          <w:t>, Property</w:t>
        </w:r>
        <w:r w:rsidR="00047B25">
          <w:rPr>
            <w:rFonts w:ascii="Times New Roman" w:hAnsi="Times New Roman"/>
            <w:sz w:val="24"/>
          </w:rPr>
          <w:t>)</w:t>
        </w:r>
        <w:r w:rsidR="0026498C">
          <w:rPr>
            <w:rFonts w:ascii="Times New Roman" w:hAnsi="Times New Roman"/>
            <w:sz w:val="24"/>
          </w:rPr>
          <w:t xml:space="preserve"> </w:t>
        </w:r>
      </w:ins>
      <w:proofErr w:type="spellStart"/>
      <w:r w:rsidR="00294EF8">
        <w:rPr>
          <w:rFonts w:ascii="Times New Roman" w:hAnsi="Times New Roman"/>
          <w:sz w:val="24"/>
        </w:rPr>
        <w:t>menjadi</w:t>
      </w:r>
      <w:proofErr w:type="spellEnd"/>
      <w:r w:rsidR="00294EF8">
        <w:rPr>
          <w:rFonts w:ascii="Times New Roman" w:hAnsi="Times New Roman"/>
          <w:sz w:val="24"/>
        </w:rPr>
        <w:t xml:space="preserve"> </w:t>
      </w:r>
      <w:proofErr w:type="spellStart"/>
      <w:r w:rsidR="00294EF8">
        <w:rPr>
          <w:rFonts w:ascii="Times New Roman" w:hAnsi="Times New Roman"/>
          <w:sz w:val="24"/>
        </w:rPr>
        <w:t>bagian</w:t>
      </w:r>
      <w:proofErr w:type="spellEnd"/>
      <w:r w:rsidR="00294EF8">
        <w:rPr>
          <w:rFonts w:ascii="Times New Roman" w:hAnsi="Times New Roman"/>
          <w:sz w:val="24"/>
        </w:rPr>
        <w:t xml:space="preserve"> </w:t>
      </w:r>
      <w:proofErr w:type="spellStart"/>
      <w:r w:rsidR="00294EF8">
        <w:rPr>
          <w:rFonts w:ascii="Times New Roman" w:hAnsi="Times New Roman"/>
          <w:sz w:val="24"/>
        </w:rPr>
        <w:t>penting</w:t>
      </w:r>
      <w:proofErr w:type="spellEnd"/>
      <w:r w:rsidR="00294EF8">
        <w:rPr>
          <w:rFonts w:ascii="Times New Roman" w:hAnsi="Times New Roman"/>
          <w:sz w:val="24"/>
        </w:rPr>
        <w:t xml:space="preserve"> </w:t>
      </w:r>
      <w:proofErr w:type="spellStart"/>
      <w:r w:rsidR="00294EF8">
        <w:rPr>
          <w:rFonts w:ascii="Times New Roman" w:hAnsi="Times New Roman"/>
          <w:sz w:val="24"/>
        </w:rPr>
        <w:t>dalam</w:t>
      </w:r>
      <w:proofErr w:type="spellEnd"/>
      <w:r w:rsidR="00294EF8">
        <w:rPr>
          <w:rFonts w:ascii="Times New Roman" w:hAnsi="Times New Roman"/>
          <w:sz w:val="24"/>
        </w:rPr>
        <w:t xml:space="preserve"> </w:t>
      </w:r>
      <w:proofErr w:type="spellStart"/>
      <w:r w:rsidR="00294EF8">
        <w:rPr>
          <w:rFonts w:ascii="Times New Roman" w:hAnsi="Times New Roman"/>
          <w:sz w:val="24"/>
        </w:rPr>
        <w:t>memantau</w:t>
      </w:r>
      <w:proofErr w:type="spellEnd"/>
      <w:r w:rsidR="00294EF8">
        <w:rPr>
          <w:rFonts w:ascii="Times New Roman" w:hAnsi="Times New Roman"/>
          <w:sz w:val="24"/>
        </w:rPr>
        <w:t xml:space="preserve"> </w:t>
      </w:r>
      <w:proofErr w:type="spellStart"/>
      <w:r w:rsidR="00294EF8">
        <w:rPr>
          <w:rFonts w:ascii="Times New Roman" w:hAnsi="Times New Roman"/>
          <w:sz w:val="24"/>
        </w:rPr>
        <w:t>pertumbuhan</w:t>
      </w:r>
      <w:proofErr w:type="spellEnd"/>
      <w:r w:rsidR="00294EF8">
        <w:rPr>
          <w:rFonts w:ascii="Times New Roman" w:hAnsi="Times New Roman"/>
          <w:sz w:val="24"/>
        </w:rPr>
        <w:t xml:space="preserve"> </w:t>
      </w:r>
      <w:proofErr w:type="spellStart"/>
      <w:r w:rsidR="00294EF8">
        <w:rPr>
          <w:rFonts w:ascii="Times New Roman" w:hAnsi="Times New Roman"/>
          <w:sz w:val="24"/>
        </w:rPr>
        <w:t>iman</w:t>
      </w:r>
      <w:proofErr w:type="spellEnd"/>
      <w:r w:rsidR="00294EF8">
        <w:rPr>
          <w:rFonts w:ascii="Times New Roman" w:hAnsi="Times New Roman"/>
          <w:sz w:val="24"/>
        </w:rPr>
        <w:t xml:space="preserve"> </w:t>
      </w:r>
      <w:proofErr w:type="spellStart"/>
      <w:r w:rsidR="00294EF8">
        <w:rPr>
          <w:rFonts w:ascii="Times New Roman" w:hAnsi="Times New Roman"/>
          <w:sz w:val="24"/>
        </w:rPr>
        <w:t>anak</w:t>
      </w:r>
      <w:proofErr w:type="spellEnd"/>
      <w:r w:rsidR="00294EF8">
        <w:rPr>
          <w:rFonts w:ascii="Times New Roman" w:hAnsi="Times New Roman"/>
          <w:sz w:val="24"/>
        </w:rPr>
        <w:t xml:space="preserve"> </w:t>
      </w:r>
      <w:proofErr w:type="spellStart"/>
      <w:r w:rsidR="00294EF8">
        <w:rPr>
          <w:rFonts w:ascii="Times New Roman" w:hAnsi="Times New Roman"/>
          <w:sz w:val="24"/>
        </w:rPr>
        <w:t>muda</w:t>
      </w:r>
      <w:proofErr w:type="spellEnd"/>
      <w:r w:rsidR="00294EF8">
        <w:rPr>
          <w:rFonts w:ascii="Times New Roman" w:hAnsi="Times New Roman"/>
          <w:sz w:val="24"/>
        </w:rPr>
        <w:t xml:space="preserve"> </w:t>
      </w:r>
      <w:proofErr w:type="spellStart"/>
      <w:r w:rsidR="00294EF8">
        <w:rPr>
          <w:rFonts w:ascii="Times New Roman" w:hAnsi="Times New Roman"/>
          <w:sz w:val="24"/>
        </w:rPr>
        <w:t>secara</w:t>
      </w:r>
      <w:proofErr w:type="spellEnd"/>
      <w:r w:rsidR="00294EF8">
        <w:rPr>
          <w:rFonts w:ascii="Times New Roman" w:hAnsi="Times New Roman"/>
          <w:sz w:val="24"/>
        </w:rPr>
        <w:t xml:space="preserve"> </w:t>
      </w:r>
      <w:proofErr w:type="spellStart"/>
      <w:r w:rsidR="00294EF8">
        <w:rPr>
          <w:rFonts w:ascii="Times New Roman" w:hAnsi="Times New Roman"/>
          <w:sz w:val="24"/>
        </w:rPr>
        <w:t>berkala</w:t>
      </w:r>
      <w:proofErr w:type="spellEnd"/>
      <w:r w:rsidR="00294EF8">
        <w:rPr>
          <w:rFonts w:ascii="Times New Roman" w:hAnsi="Times New Roman"/>
          <w:sz w:val="24"/>
        </w:rPr>
        <w:t>.</w:t>
      </w:r>
    </w:p>
    <w:p w14:paraId="7DE3273A" w14:textId="535DA81A" w:rsidR="0038006E" w:rsidRDefault="002E15F6">
      <w:pPr>
        <w:pStyle w:val="Heading2"/>
        <w:numPr>
          <w:ilvl w:val="0"/>
          <w:numId w:val="1"/>
        </w:numPr>
        <w:spacing w:line="480" w:lineRule="auto"/>
        <w:ind w:left="567" w:hanging="57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Saran</w:t>
      </w:r>
    </w:p>
    <w:p w14:paraId="7DE3273B" w14:textId="0BF1B4BE" w:rsidR="0038006E" w:rsidRDefault="00BF5A2A">
      <w:pPr>
        <w:spacing w:line="480" w:lineRule="auto"/>
        <w:ind w:firstLine="567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ini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FA3C86">
        <w:rPr>
          <w:rFonts w:ascii="Times New Roman" w:hAnsi="Times New Roman"/>
          <w:sz w:val="24"/>
        </w:rPr>
        <w:t>saran</w:t>
      </w:r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pihak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terkait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ini.</w:t>
      </w:r>
    </w:p>
    <w:p w14:paraId="7DE3273C" w14:textId="77777777" w:rsidR="0038006E" w:rsidRDefault="00BF5A2A">
      <w:pPr>
        <w:tabs>
          <w:tab w:val="left" w:pos="567"/>
          <w:tab w:val="left" w:pos="3402"/>
        </w:tabs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Pertama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orang </w:t>
      </w:r>
      <w:proofErr w:type="spellStart"/>
      <w:r>
        <w:rPr>
          <w:rFonts w:ascii="Times New Roman" w:hAnsi="Times New Roman"/>
          <w:sz w:val="24"/>
          <w:lang w:eastAsia="zh-CN"/>
        </w:rPr>
        <w:t>tua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MDC Youth </w:t>
      </w:r>
      <w:proofErr w:type="spellStart"/>
      <w:r>
        <w:rPr>
          <w:rFonts w:ascii="Times New Roman" w:hAnsi="Times New Roman"/>
          <w:sz w:val="24"/>
          <w:lang w:eastAsia="zh-CN"/>
        </w:rPr>
        <w:t>Ciputra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World Surabaya. Orang </w:t>
      </w:r>
      <w:proofErr w:type="spellStart"/>
      <w:r>
        <w:rPr>
          <w:rFonts w:ascii="Times New Roman" w:hAnsi="Times New Roman"/>
          <w:sz w:val="24"/>
          <w:lang w:eastAsia="zh-CN"/>
        </w:rPr>
        <w:t>tua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sebaiknya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memerhatikan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kehidupan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</w:t>
      </w:r>
      <w:proofErr w:type="spellStart"/>
      <w:r>
        <w:rPr>
          <w:rFonts w:ascii="Times New Roman" w:hAnsi="Times New Roman"/>
          <w:sz w:val="24"/>
          <w:lang w:eastAsia="zh-CN"/>
        </w:rPr>
        <w:t>anak-anaknya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Iman Kristen </w:t>
      </w:r>
      <w:proofErr w:type="spellStart"/>
      <w:r>
        <w:rPr>
          <w:rFonts w:ascii="Times New Roman" w:hAnsi="Times New Roman"/>
          <w:sz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perisai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pertahanan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menangkal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pengaruh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negatif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kehidupan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modern. </w:t>
      </w:r>
      <w:proofErr w:type="spellStart"/>
      <w:r>
        <w:rPr>
          <w:rFonts w:ascii="Times New Roman" w:hAnsi="Times New Roman"/>
          <w:sz w:val="24"/>
          <w:lang w:eastAsia="zh-CN"/>
        </w:rPr>
        <w:t>Kiranya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ini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diarahkan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dibimbing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mengikuti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atau training </w:t>
      </w:r>
      <w:proofErr w:type="spellStart"/>
      <w:r>
        <w:rPr>
          <w:rFonts w:ascii="Times New Roman" w:hAnsi="Times New Roman"/>
          <w:sz w:val="24"/>
          <w:lang w:eastAsia="zh-CN"/>
        </w:rPr>
        <w:t>rohani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Serta </w:t>
      </w:r>
      <w:proofErr w:type="spellStart"/>
      <w:r>
        <w:rPr>
          <w:rFonts w:ascii="Times New Roman" w:hAnsi="Times New Roman"/>
          <w:sz w:val="24"/>
          <w:lang w:eastAsia="zh-CN"/>
        </w:rPr>
        <w:t>didorong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berkomunitas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eastAsia="zh-CN"/>
        </w:rPr>
        <w:t>memiliki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 mentor</w:t>
      </w:r>
      <w:proofErr w:type="gram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membimbing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kerohaniannya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7DE3273D" w14:textId="72BDBC9B" w:rsidR="0038006E" w:rsidRDefault="00BF5A2A">
      <w:pPr>
        <w:tabs>
          <w:tab w:val="left" w:pos="567"/>
          <w:tab w:val="left" w:pos="3402"/>
        </w:tabs>
        <w:spacing w:line="480" w:lineRule="auto"/>
        <w:jc w:val="both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lang w:eastAsia="zh-CN"/>
        </w:rPr>
        <w:t>Kedua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kaum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di MDC Youth </w:t>
      </w:r>
      <w:proofErr w:type="spellStart"/>
      <w:r>
        <w:rPr>
          <w:rFonts w:ascii="Times New Roman" w:hAnsi="Times New Roman"/>
          <w:sz w:val="24"/>
          <w:lang w:eastAsia="zh-CN"/>
        </w:rPr>
        <w:t>Ciputra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World Surabaya </w:t>
      </w:r>
      <w:r w:rsidR="00990BEB">
        <w:rPr>
          <w:rFonts w:ascii="Times New Roman" w:hAnsi="Times New Roman"/>
          <w:sz w:val="24"/>
          <w:lang w:eastAsia="zh-CN"/>
        </w:rPr>
        <w:t xml:space="preserve">saran </w:t>
      </w:r>
      <w:r>
        <w:rPr>
          <w:rFonts w:ascii="Times New Roman" w:hAnsi="Times New Roman"/>
          <w:sz w:val="24"/>
          <w:lang w:eastAsia="zh-CN"/>
        </w:rPr>
        <w:t xml:space="preserve">yang </w:t>
      </w:r>
      <w:proofErr w:type="spellStart"/>
      <w:r>
        <w:rPr>
          <w:rFonts w:ascii="Times New Roman" w:hAnsi="Times New Roman"/>
          <w:sz w:val="24"/>
          <w:lang w:eastAsia="zh-CN"/>
        </w:rPr>
        <w:t>diberikan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penulis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eastAsia="zh-CN"/>
        </w:rPr>
        <w:t>ialah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 (</w:t>
      </w:r>
      <w:proofErr w:type="gramEnd"/>
      <w:r>
        <w:rPr>
          <w:rFonts w:ascii="Times New Roman" w:hAnsi="Times New Roman"/>
          <w:sz w:val="24"/>
          <w:lang w:eastAsia="zh-CN"/>
        </w:rPr>
        <w:t xml:space="preserve">1)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membuka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pikiran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terkait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pemamahan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benar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(2) </w:t>
      </w:r>
      <w:proofErr w:type="spellStart"/>
      <w:r>
        <w:rPr>
          <w:rFonts w:ascii="Times New Roman" w:hAnsi="Times New Roman"/>
          <w:sz w:val="24"/>
          <w:lang w:eastAsia="zh-CN"/>
        </w:rPr>
        <w:t>sarana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membantu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memahami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tiap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nilai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karakteristik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luhur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baik </w:t>
      </w:r>
      <w:proofErr w:type="spellStart"/>
      <w:r>
        <w:rPr>
          <w:rFonts w:ascii="Times New Roman" w:hAnsi="Times New Roman"/>
          <w:sz w:val="24"/>
          <w:lang w:eastAsia="zh-CN"/>
        </w:rPr>
        <w:t>berdasarkan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Firman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(3) </w:t>
      </w:r>
      <w:proofErr w:type="spellStart"/>
      <w:r>
        <w:rPr>
          <w:rFonts w:ascii="Times New Roman" w:hAnsi="Times New Roman"/>
          <w:sz w:val="24"/>
          <w:lang w:eastAsia="zh-CN"/>
        </w:rPr>
        <w:t>menyadarkan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kaum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pentingnya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rohani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aktif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seorang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mentor </w:t>
      </w:r>
      <w:proofErr w:type="spellStart"/>
      <w:r>
        <w:rPr>
          <w:rFonts w:ascii="Times New Roman" w:hAnsi="Times New Roman"/>
          <w:sz w:val="24"/>
          <w:lang w:eastAsia="zh-CN"/>
        </w:rPr>
        <w:t>rohani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7DE3273E" w14:textId="26989857" w:rsidR="0038006E" w:rsidRDefault="00BF5A2A">
      <w:pPr>
        <w:tabs>
          <w:tab w:val="left" w:pos="567"/>
          <w:tab w:val="left" w:pos="3402"/>
        </w:tabs>
        <w:spacing w:line="480" w:lineRule="auto"/>
        <w:jc w:val="both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lang w:eastAsia="zh-CN"/>
        </w:rPr>
        <w:t>Ketiga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</w:t>
      </w:r>
      <w:proofErr w:type="spellStart"/>
      <w:r>
        <w:rPr>
          <w:rFonts w:ascii="Times New Roman" w:hAnsi="Times New Roman"/>
          <w:sz w:val="24"/>
          <w:lang w:eastAsia="zh-CN"/>
        </w:rPr>
        <w:t>pendidik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pengajar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r w:rsidR="00990BEB">
        <w:rPr>
          <w:rFonts w:ascii="Times New Roman" w:hAnsi="Times New Roman"/>
          <w:sz w:val="24"/>
          <w:lang w:eastAsia="zh-CN"/>
        </w:rPr>
        <w:t>saran</w:t>
      </w:r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diberikan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(1)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dijadikan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referensi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lain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menentukan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pengajaran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pemuridan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membangun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(2)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panduan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menentukan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arah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pemuridan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7DE3273F" w14:textId="43F18E58" w:rsidR="0038006E" w:rsidRDefault="00BF5A2A">
      <w:pPr>
        <w:tabs>
          <w:tab w:val="left" w:pos="567"/>
          <w:tab w:val="left" w:pos="3402"/>
        </w:tabs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Keempat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mahasiswa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teologi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r w:rsidR="00990BEB">
        <w:rPr>
          <w:rFonts w:ascii="Times New Roman" w:hAnsi="Times New Roman"/>
          <w:sz w:val="24"/>
          <w:lang w:eastAsia="zh-CN"/>
        </w:rPr>
        <w:t>saran</w:t>
      </w:r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diberikan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penulis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meneliti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lebih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lanjut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perihal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rohani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pengenalan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memahami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karakteristik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seorang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bertumbuh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spiritual.</w:t>
      </w:r>
    </w:p>
    <w:p w14:paraId="7DE32740" w14:textId="6FC2F5A4" w:rsidR="0038006E" w:rsidRDefault="00BF5A2A">
      <w:pPr>
        <w:tabs>
          <w:tab w:val="left" w:pos="567"/>
          <w:tab w:val="left" w:pos="3402"/>
        </w:tabs>
        <w:spacing w:line="480" w:lineRule="auto"/>
        <w:jc w:val="both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lang w:eastAsia="zh-CN"/>
        </w:rPr>
        <w:t>Kelima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Lembaga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Kristen </w:t>
      </w:r>
      <w:proofErr w:type="spellStart"/>
      <w:r>
        <w:rPr>
          <w:rFonts w:ascii="Times New Roman" w:hAnsi="Times New Roman"/>
          <w:sz w:val="24"/>
          <w:lang w:eastAsia="zh-CN"/>
        </w:rPr>
        <w:t>Perjanjian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Baru Masa </w:t>
      </w:r>
      <w:proofErr w:type="spellStart"/>
      <w:r>
        <w:rPr>
          <w:rFonts w:ascii="Times New Roman" w:hAnsi="Times New Roman"/>
          <w:sz w:val="24"/>
          <w:lang w:eastAsia="zh-CN"/>
        </w:rPr>
        <w:t>Depan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Cerah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Surabaya. </w:t>
      </w:r>
      <w:proofErr w:type="spellStart"/>
      <w:r w:rsidR="00990BEB">
        <w:rPr>
          <w:rFonts w:ascii="Times New Roman" w:hAnsi="Times New Roman"/>
          <w:sz w:val="24"/>
          <w:lang w:eastAsia="zh-CN"/>
        </w:rPr>
        <w:t>Disarankan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referensi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menentukan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atau </w:t>
      </w:r>
      <w:proofErr w:type="spellStart"/>
      <w:r>
        <w:rPr>
          <w:rFonts w:ascii="Times New Roman" w:hAnsi="Times New Roman"/>
          <w:sz w:val="24"/>
          <w:lang w:eastAsia="zh-CN"/>
        </w:rPr>
        <w:t>kegiatan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pemuridan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sesuai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Alkitab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7DE32742" w14:textId="459A2402" w:rsidR="0038006E" w:rsidRDefault="00BF5A2A" w:rsidP="006E68F2">
      <w:pPr>
        <w:tabs>
          <w:tab w:val="left" w:pos="567"/>
          <w:tab w:val="left" w:pos="3402"/>
        </w:tabs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lang w:eastAsia="zh-CN"/>
        </w:rPr>
        <w:t>Keenam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Lembaga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Kristen Se-Indonesia, </w:t>
      </w:r>
      <w:r w:rsidR="00990BEB">
        <w:rPr>
          <w:rFonts w:ascii="Times New Roman" w:hAnsi="Times New Roman"/>
          <w:sz w:val="24"/>
          <w:lang w:eastAsia="zh-CN"/>
        </w:rPr>
        <w:t>saran</w:t>
      </w:r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diberikan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penulis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pertimbangan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pentingnya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perhatian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terhadap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perkembangan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kaum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Kristus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Yesus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sectPr w:rsidR="0038006E">
      <w:headerReference w:type="default" r:id="rId10"/>
      <w:footerReference w:type="default" r:id="rId11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ideon Sele" w:date="2023-06-30T22:23:00Z" w:initials="">
    <w:p w14:paraId="7DE32743" w14:textId="77777777" w:rsidR="00E26C58" w:rsidRDefault="00E26C58" w:rsidP="001B10B9">
      <w:pPr>
        <w:pStyle w:val="CommentText"/>
      </w:pPr>
      <w:r>
        <w:t xml:space="preserve">Kesimpulan harus menjawab rumusan masalah dan tujuan penelitian -- untuk paragraf yang kedua saya buat ulang pak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E327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E32743" w16cid:durableId="284C8E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CCA89" w14:textId="77777777" w:rsidR="00CA3DDA" w:rsidRDefault="00CA3DDA">
      <w:pPr>
        <w:spacing w:line="240" w:lineRule="auto"/>
      </w:pPr>
      <w:r>
        <w:separator/>
      </w:r>
    </w:p>
  </w:endnote>
  <w:endnote w:type="continuationSeparator" w:id="0">
    <w:p w14:paraId="1D31751D" w14:textId="77777777" w:rsidR="00CA3DDA" w:rsidRDefault="00CA3DDA">
      <w:pPr>
        <w:spacing w:line="240" w:lineRule="auto"/>
      </w:pPr>
      <w:r>
        <w:continuationSeparator/>
      </w:r>
    </w:p>
  </w:endnote>
  <w:endnote w:type="continuationNotice" w:id="1">
    <w:p w14:paraId="36A06B32" w14:textId="77777777" w:rsidR="00CA3DDA" w:rsidRDefault="00CA3D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85C6A" w14:textId="1697076D" w:rsidR="00F059DD" w:rsidRDefault="00F059DD" w:rsidP="00F059DD">
    <w:pPr>
      <w:pStyle w:val="Footer"/>
    </w:pPr>
  </w:p>
  <w:p w14:paraId="552DF445" w14:textId="77777777" w:rsidR="00F059DD" w:rsidRDefault="00F05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2669C" w14:textId="77777777" w:rsidR="00CA3DDA" w:rsidRDefault="00CA3DDA">
      <w:pPr>
        <w:spacing w:after="0"/>
      </w:pPr>
      <w:r>
        <w:separator/>
      </w:r>
    </w:p>
  </w:footnote>
  <w:footnote w:type="continuationSeparator" w:id="0">
    <w:p w14:paraId="6D3C23FF" w14:textId="77777777" w:rsidR="00CA3DDA" w:rsidRDefault="00CA3DDA">
      <w:pPr>
        <w:spacing w:after="0"/>
      </w:pPr>
      <w:r>
        <w:continuationSeparator/>
      </w:r>
    </w:p>
  </w:footnote>
  <w:footnote w:type="continuationNotice" w:id="1">
    <w:p w14:paraId="5CDA4E70" w14:textId="77777777" w:rsidR="00CA3DDA" w:rsidRDefault="00CA3D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90449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F4CE54" w14:textId="7B2C4ED9" w:rsidR="00F059DD" w:rsidRDefault="00F059D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510051" w14:textId="77777777" w:rsidR="00F059DD" w:rsidRDefault="00F05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31D6E"/>
    <w:multiLevelType w:val="multilevel"/>
    <w:tmpl w:val="64F31D6E"/>
    <w:lvl w:ilvl="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4786968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deon Sele">
    <w15:presenceInfo w15:providerId="None" w15:userId="Gideon Sele"/>
  </w15:person>
  <w15:person w15:author="Yofandi Riki Winata">
    <w15:presenceInfo w15:providerId="Windows Live" w15:userId="03461a0c230c1b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1D1"/>
    <w:rsid w:val="00005183"/>
    <w:rsid w:val="000226EE"/>
    <w:rsid w:val="00024AFF"/>
    <w:rsid w:val="00036C06"/>
    <w:rsid w:val="00047B25"/>
    <w:rsid w:val="00073442"/>
    <w:rsid w:val="000910C1"/>
    <w:rsid w:val="000A5138"/>
    <w:rsid w:val="000D7166"/>
    <w:rsid w:val="000E0153"/>
    <w:rsid w:val="000F2ED5"/>
    <w:rsid w:val="00110A69"/>
    <w:rsid w:val="00121025"/>
    <w:rsid w:val="0014631B"/>
    <w:rsid w:val="001738C3"/>
    <w:rsid w:val="001A0D1E"/>
    <w:rsid w:val="001A6310"/>
    <w:rsid w:val="001A6A84"/>
    <w:rsid w:val="001A77CC"/>
    <w:rsid w:val="001F1393"/>
    <w:rsid w:val="00216199"/>
    <w:rsid w:val="00220D07"/>
    <w:rsid w:val="00222EB7"/>
    <w:rsid w:val="00233E3A"/>
    <w:rsid w:val="00236BC3"/>
    <w:rsid w:val="0026498C"/>
    <w:rsid w:val="00264AC3"/>
    <w:rsid w:val="00270DB5"/>
    <w:rsid w:val="00286A31"/>
    <w:rsid w:val="00294EF8"/>
    <w:rsid w:val="002953C5"/>
    <w:rsid w:val="002A0C81"/>
    <w:rsid w:val="002A3DB4"/>
    <w:rsid w:val="002A536E"/>
    <w:rsid w:val="002C20D3"/>
    <w:rsid w:val="002C3D0B"/>
    <w:rsid w:val="002D652C"/>
    <w:rsid w:val="002E15F6"/>
    <w:rsid w:val="002E5764"/>
    <w:rsid w:val="0030163E"/>
    <w:rsid w:val="00302FB4"/>
    <w:rsid w:val="00346BE4"/>
    <w:rsid w:val="00347AD5"/>
    <w:rsid w:val="00363071"/>
    <w:rsid w:val="0038006E"/>
    <w:rsid w:val="00384FA6"/>
    <w:rsid w:val="003B572F"/>
    <w:rsid w:val="003C4E55"/>
    <w:rsid w:val="003F1CCC"/>
    <w:rsid w:val="00400068"/>
    <w:rsid w:val="004008A9"/>
    <w:rsid w:val="00410D15"/>
    <w:rsid w:val="004219BB"/>
    <w:rsid w:val="0042465C"/>
    <w:rsid w:val="004718EE"/>
    <w:rsid w:val="00487EDF"/>
    <w:rsid w:val="004C7B6F"/>
    <w:rsid w:val="004E6357"/>
    <w:rsid w:val="005009FE"/>
    <w:rsid w:val="00501588"/>
    <w:rsid w:val="00524FA8"/>
    <w:rsid w:val="00537994"/>
    <w:rsid w:val="00544A18"/>
    <w:rsid w:val="00550934"/>
    <w:rsid w:val="005515A3"/>
    <w:rsid w:val="00581016"/>
    <w:rsid w:val="005825AF"/>
    <w:rsid w:val="005901D1"/>
    <w:rsid w:val="00596A02"/>
    <w:rsid w:val="005B1217"/>
    <w:rsid w:val="005C5AEA"/>
    <w:rsid w:val="005C77F8"/>
    <w:rsid w:val="0066242C"/>
    <w:rsid w:val="00663BF2"/>
    <w:rsid w:val="0068359C"/>
    <w:rsid w:val="00692AAF"/>
    <w:rsid w:val="006C647A"/>
    <w:rsid w:val="006C73E7"/>
    <w:rsid w:val="006D3AFD"/>
    <w:rsid w:val="006E68F2"/>
    <w:rsid w:val="006F471A"/>
    <w:rsid w:val="00764ED2"/>
    <w:rsid w:val="00766A1E"/>
    <w:rsid w:val="0077646B"/>
    <w:rsid w:val="007A19C7"/>
    <w:rsid w:val="007A1BE3"/>
    <w:rsid w:val="007A3445"/>
    <w:rsid w:val="007A5DDA"/>
    <w:rsid w:val="007D618E"/>
    <w:rsid w:val="007E6F11"/>
    <w:rsid w:val="008000D5"/>
    <w:rsid w:val="00807161"/>
    <w:rsid w:val="00816A6F"/>
    <w:rsid w:val="008879FB"/>
    <w:rsid w:val="00887E1D"/>
    <w:rsid w:val="008A1C8D"/>
    <w:rsid w:val="008A43CA"/>
    <w:rsid w:val="008A6656"/>
    <w:rsid w:val="008A79AC"/>
    <w:rsid w:val="008C2761"/>
    <w:rsid w:val="008D1117"/>
    <w:rsid w:val="00902044"/>
    <w:rsid w:val="00916045"/>
    <w:rsid w:val="00924EE1"/>
    <w:rsid w:val="00925591"/>
    <w:rsid w:val="00926602"/>
    <w:rsid w:val="0096122E"/>
    <w:rsid w:val="00973F0F"/>
    <w:rsid w:val="00990BEB"/>
    <w:rsid w:val="0099562D"/>
    <w:rsid w:val="009A1924"/>
    <w:rsid w:val="009A3FCF"/>
    <w:rsid w:val="009F22F9"/>
    <w:rsid w:val="00A17987"/>
    <w:rsid w:val="00A22EA4"/>
    <w:rsid w:val="00A7298D"/>
    <w:rsid w:val="00A75E55"/>
    <w:rsid w:val="00A91FFC"/>
    <w:rsid w:val="00AB63C7"/>
    <w:rsid w:val="00AC1871"/>
    <w:rsid w:val="00AF5676"/>
    <w:rsid w:val="00B02AB4"/>
    <w:rsid w:val="00B05A67"/>
    <w:rsid w:val="00B236AF"/>
    <w:rsid w:val="00B428D4"/>
    <w:rsid w:val="00B5206D"/>
    <w:rsid w:val="00B63ACE"/>
    <w:rsid w:val="00B65A55"/>
    <w:rsid w:val="00B67077"/>
    <w:rsid w:val="00B74280"/>
    <w:rsid w:val="00B7579C"/>
    <w:rsid w:val="00B852B9"/>
    <w:rsid w:val="00BA4007"/>
    <w:rsid w:val="00BB53A5"/>
    <w:rsid w:val="00BF14DE"/>
    <w:rsid w:val="00BF5A2A"/>
    <w:rsid w:val="00C000E0"/>
    <w:rsid w:val="00C0201A"/>
    <w:rsid w:val="00C322DD"/>
    <w:rsid w:val="00C43A6D"/>
    <w:rsid w:val="00C52400"/>
    <w:rsid w:val="00C74108"/>
    <w:rsid w:val="00C75F3A"/>
    <w:rsid w:val="00CA3DDA"/>
    <w:rsid w:val="00CB12EF"/>
    <w:rsid w:val="00CD1605"/>
    <w:rsid w:val="00CD1CD5"/>
    <w:rsid w:val="00CD3994"/>
    <w:rsid w:val="00CF0A04"/>
    <w:rsid w:val="00CF1746"/>
    <w:rsid w:val="00D176F2"/>
    <w:rsid w:val="00D471C3"/>
    <w:rsid w:val="00D47B9E"/>
    <w:rsid w:val="00D63F1E"/>
    <w:rsid w:val="00D801B6"/>
    <w:rsid w:val="00D82502"/>
    <w:rsid w:val="00D84E20"/>
    <w:rsid w:val="00D84FDE"/>
    <w:rsid w:val="00DA6AEB"/>
    <w:rsid w:val="00DE1384"/>
    <w:rsid w:val="00DE65C3"/>
    <w:rsid w:val="00DE6B96"/>
    <w:rsid w:val="00E1026B"/>
    <w:rsid w:val="00E135EF"/>
    <w:rsid w:val="00E14444"/>
    <w:rsid w:val="00E15ED8"/>
    <w:rsid w:val="00E23D02"/>
    <w:rsid w:val="00E26C58"/>
    <w:rsid w:val="00E37B62"/>
    <w:rsid w:val="00E75FB1"/>
    <w:rsid w:val="00E9148E"/>
    <w:rsid w:val="00EB66F1"/>
    <w:rsid w:val="00EC6072"/>
    <w:rsid w:val="00ED36D1"/>
    <w:rsid w:val="00EE2392"/>
    <w:rsid w:val="00F059DD"/>
    <w:rsid w:val="00F062A5"/>
    <w:rsid w:val="00F50371"/>
    <w:rsid w:val="00F54C17"/>
    <w:rsid w:val="00FA3C86"/>
    <w:rsid w:val="00FB0DCE"/>
    <w:rsid w:val="00FD4C97"/>
    <w:rsid w:val="4EEA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2731"/>
  <w15:docId w15:val="{82A8D3FE-E368-4E20-B28C-4508205A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0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Yofandi Riki Winata</dc:creator>
  <cp:lastModifiedBy>Yofandi Riki Winata</cp:lastModifiedBy>
  <cp:revision>3</cp:revision>
  <dcterms:created xsi:type="dcterms:W3CDTF">2023-07-03T04:02:00Z</dcterms:created>
  <dcterms:modified xsi:type="dcterms:W3CDTF">2023-07-03T04:20:00Z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2B8ACFA7696F4F428716F01666AD1D82</vt:lpwstr>
  </property>
</Properties>
</file>