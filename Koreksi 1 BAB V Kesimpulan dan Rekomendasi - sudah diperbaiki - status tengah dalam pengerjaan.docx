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2731" w14:textId="77777777" w:rsidR="0038006E" w:rsidRDefault="00BF5A2A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BAB V</w:t>
      </w:r>
    </w:p>
    <w:p w14:paraId="7DE32732" w14:textId="77777777" w:rsidR="0038006E" w:rsidRDefault="00BF5A2A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KESIMPULAN DAN REKOMENDASI</w:t>
      </w:r>
    </w:p>
    <w:p w14:paraId="7DE32733" w14:textId="77777777" w:rsidR="0038006E" w:rsidRDefault="0038006E">
      <w:pPr>
        <w:spacing w:line="480" w:lineRule="auto"/>
      </w:pPr>
    </w:p>
    <w:p w14:paraId="7DE32734" w14:textId="77777777" w:rsidR="0038006E" w:rsidRDefault="00BF5A2A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/>
          <w:b/>
          <w:color w:val="auto"/>
          <w:sz w:val="24"/>
        </w:rPr>
      </w:pPr>
      <w:r>
        <w:rPr>
          <w:rFonts w:ascii="Times New Roman" w:hAnsi="Times New Roman"/>
          <w:b/>
          <w:color w:val="auto"/>
          <w:sz w:val="24"/>
        </w:rPr>
        <w:t>Kesimpulan</w:t>
      </w:r>
      <w:commentRangeStart w:id="0"/>
      <w:commentRangeEnd w:id="0"/>
      <w:r>
        <w:commentReference w:id="0"/>
      </w:r>
    </w:p>
    <w:p w14:paraId="7DE32735" w14:textId="77777777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keselurhan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ini, </w:t>
      </w:r>
      <w:proofErr w:type="spellStart"/>
      <w:proofErr w:type="gram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7DE32736" w14:textId="3AF2A1B9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teologis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berbicara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tentang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bagaimana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seseorang</w:t>
      </w:r>
      <w:proofErr w:type="spellEnd"/>
      <w:r w:rsidR="00CD1605">
        <w:rPr>
          <w:rFonts w:ascii="Times New Roman" w:hAnsi="Times New Roman"/>
          <w:sz w:val="24"/>
        </w:rPr>
        <w:t xml:space="preserve"> yang </w:t>
      </w:r>
      <w:proofErr w:type="spellStart"/>
      <w:r w:rsidR="00CD1605">
        <w:rPr>
          <w:rFonts w:ascii="Times New Roman" w:hAnsi="Times New Roman"/>
          <w:sz w:val="24"/>
        </w:rPr>
        <w:t>setelah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dipanggil</w:t>
      </w:r>
      <w:proofErr w:type="spellEnd"/>
      <w:r w:rsidR="00CD1605">
        <w:rPr>
          <w:rFonts w:ascii="Times New Roman" w:hAnsi="Times New Roman"/>
          <w:sz w:val="24"/>
        </w:rPr>
        <w:t xml:space="preserve"> Allah dan </w:t>
      </w:r>
      <w:proofErr w:type="spellStart"/>
      <w:r w:rsidR="00CD1605">
        <w:rPr>
          <w:rFonts w:ascii="Times New Roman" w:hAnsi="Times New Roman"/>
          <w:sz w:val="24"/>
        </w:rPr>
        <w:t>memperoleh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iman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r w:rsidR="00302FB4">
        <w:rPr>
          <w:rFonts w:ascii="Times New Roman" w:hAnsi="Times New Roman"/>
          <w:sz w:val="24"/>
        </w:rPr>
        <w:t xml:space="preserve">untuk </w:t>
      </w:r>
      <w:proofErr w:type="spellStart"/>
      <w:r w:rsidR="00302FB4">
        <w:rPr>
          <w:rFonts w:ascii="Times New Roman" w:hAnsi="Times New Roman"/>
          <w:sz w:val="24"/>
        </w:rPr>
        <w:t>mau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mendorong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dirinya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menambahkan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serta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membekali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dengan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nilai-nilai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r w:rsidR="00B02AB4">
        <w:rPr>
          <w:rFonts w:ascii="Times New Roman" w:hAnsi="Times New Roman"/>
          <w:sz w:val="24"/>
        </w:rPr>
        <w:t xml:space="preserve">yang baik dan </w:t>
      </w:r>
      <w:proofErr w:type="spellStart"/>
      <w:r w:rsidR="00B02AB4">
        <w:rPr>
          <w:rFonts w:ascii="Times New Roman" w:hAnsi="Times New Roman"/>
          <w:sz w:val="24"/>
        </w:rPr>
        <w:t>mulia</w:t>
      </w:r>
      <w:proofErr w:type="spellEnd"/>
      <w:r w:rsidR="00A75E55">
        <w:rPr>
          <w:rFonts w:ascii="Times New Roman" w:hAnsi="Times New Roman"/>
          <w:sz w:val="24"/>
        </w:rPr>
        <w:t>.</w:t>
      </w:r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Bukan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sekedar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</w:t>
      </w:r>
      <w:proofErr w:type="spellEnd"/>
      <w:r w:rsidR="001A77CC">
        <w:rPr>
          <w:rFonts w:ascii="Times New Roman" w:hAnsi="Times New Roman"/>
          <w:sz w:val="24"/>
        </w:rPr>
        <w:t xml:space="preserve"> yang baik </w:t>
      </w:r>
      <w:proofErr w:type="spellStart"/>
      <w:r w:rsidR="001A77CC">
        <w:rPr>
          <w:rFonts w:ascii="Times New Roman" w:hAnsi="Times New Roman"/>
          <w:sz w:val="24"/>
        </w:rPr>
        <w:t>melainkan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nilai-nilai</w:t>
      </w:r>
      <w:proofErr w:type="spellEnd"/>
      <w:r w:rsidR="001A77CC">
        <w:rPr>
          <w:rFonts w:ascii="Times New Roman" w:hAnsi="Times New Roman"/>
          <w:sz w:val="24"/>
        </w:rPr>
        <w:t xml:space="preserve"> yang </w:t>
      </w:r>
      <w:proofErr w:type="spellStart"/>
      <w:r w:rsidR="001A77CC">
        <w:rPr>
          <w:rFonts w:ascii="Times New Roman" w:hAnsi="Times New Roman"/>
          <w:sz w:val="24"/>
        </w:rPr>
        <w:t>luhur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berdasarkan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pribadi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Kristus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Yesus</w:t>
      </w:r>
      <w:proofErr w:type="spellEnd"/>
      <w:r w:rsidR="00692AAF">
        <w:rPr>
          <w:rFonts w:ascii="Times New Roman" w:hAnsi="Times New Roman"/>
          <w:sz w:val="24"/>
        </w:rPr>
        <w:t xml:space="preserve">. </w:t>
      </w:r>
      <w:proofErr w:type="spellStart"/>
      <w:r w:rsidR="00692AAF">
        <w:rPr>
          <w:rFonts w:ascii="Times New Roman" w:hAnsi="Times New Roman"/>
          <w:sz w:val="24"/>
        </w:rPr>
        <w:t>Kesungguhan</w:t>
      </w:r>
      <w:proofErr w:type="spellEnd"/>
      <w:r w:rsidR="00692AAF">
        <w:rPr>
          <w:rFonts w:ascii="Times New Roman" w:hAnsi="Times New Roman"/>
          <w:sz w:val="24"/>
        </w:rPr>
        <w:t xml:space="preserve">, </w:t>
      </w:r>
      <w:proofErr w:type="spellStart"/>
      <w:r w:rsidR="00692AAF">
        <w:rPr>
          <w:rFonts w:ascii="Times New Roman" w:hAnsi="Times New Roman"/>
          <w:sz w:val="24"/>
        </w:rPr>
        <w:t>keseriusan</w:t>
      </w:r>
      <w:proofErr w:type="spellEnd"/>
      <w:r w:rsidR="00524FA8">
        <w:rPr>
          <w:rFonts w:ascii="Times New Roman" w:hAnsi="Times New Roman"/>
          <w:sz w:val="24"/>
        </w:rPr>
        <w:t xml:space="preserve">, </w:t>
      </w:r>
      <w:proofErr w:type="spellStart"/>
      <w:r w:rsidR="00524FA8">
        <w:rPr>
          <w:rFonts w:ascii="Times New Roman" w:hAnsi="Times New Roman"/>
          <w:sz w:val="24"/>
        </w:rPr>
        <w:t>ketetapan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hati</w:t>
      </w:r>
      <w:proofErr w:type="spellEnd"/>
      <w:r w:rsidR="00524FA8">
        <w:rPr>
          <w:rFonts w:ascii="Times New Roman" w:hAnsi="Times New Roman"/>
          <w:sz w:val="24"/>
        </w:rPr>
        <w:t xml:space="preserve"> yang </w:t>
      </w:r>
      <w:proofErr w:type="spellStart"/>
      <w:r w:rsidR="00524FA8">
        <w:rPr>
          <w:rFonts w:ascii="Times New Roman" w:hAnsi="Times New Roman"/>
          <w:sz w:val="24"/>
        </w:rPr>
        <w:t>kuat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serta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dibarengin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dengan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ketaatan</w:t>
      </w:r>
      <w:proofErr w:type="spellEnd"/>
      <w:r w:rsidR="00524FA8">
        <w:rPr>
          <w:rFonts w:ascii="Times New Roman" w:hAnsi="Times New Roman"/>
          <w:sz w:val="24"/>
        </w:rPr>
        <w:t xml:space="preserve"> dan </w:t>
      </w:r>
      <w:proofErr w:type="spellStart"/>
      <w:r w:rsidR="00524FA8">
        <w:rPr>
          <w:rFonts w:ascii="Times New Roman" w:hAnsi="Times New Roman"/>
          <w:sz w:val="24"/>
        </w:rPr>
        <w:t>kesetiaan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secara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berkala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harus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dilakukan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memiliki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dampak</w:t>
      </w:r>
      <w:proofErr w:type="spellEnd"/>
      <w:r w:rsidR="00C322DD">
        <w:rPr>
          <w:rFonts w:ascii="Times New Roman" w:hAnsi="Times New Roman"/>
          <w:sz w:val="24"/>
        </w:rPr>
        <w:t xml:space="preserve">.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</w:t>
      </w:r>
      <w:r w:rsidR="00024AFF">
        <w:rPr>
          <w:rFonts w:ascii="Times New Roman" w:hAnsi="Times New Roman"/>
          <w:sz w:val="24"/>
        </w:rPr>
        <w:t>orang</w:t>
      </w:r>
      <w:proofErr w:type="spellEnd"/>
      <w:r w:rsidR="00024AFF">
        <w:rPr>
          <w:rFonts w:ascii="Times New Roman" w:hAnsi="Times New Roman"/>
          <w:sz w:val="24"/>
        </w:rPr>
        <w:t xml:space="preserve"> yang </w:t>
      </w:r>
      <w:proofErr w:type="spellStart"/>
      <w:r w:rsidR="00024AFF">
        <w:rPr>
          <w:rFonts w:ascii="Times New Roman" w:hAnsi="Times New Roman"/>
          <w:sz w:val="24"/>
        </w:rPr>
        <w:t>percaya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kepada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Tuhan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tidak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sekedar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iman</w:t>
      </w:r>
      <w:proofErr w:type="spellEnd"/>
      <w:r w:rsidR="00024AFF">
        <w:rPr>
          <w:rFonts w:ascii="Times New Roman" w:hAnsi="Times New Roman"/>
          <w:sz w:val="24"/>
        </w:rPr>
        <w:t xml:space="preserve"> dan </w:t>
      </w:r>
      <w:proofErr w:type="spellStart"/>
      <w:r w:rsidR="00024AFF">
        <w:rPr>
          <w:rFonts w:ascii="Times New Roman" w:hAnsi="Times New Roman"/>
          <w:sz w:val="24"/>
        </w:rPr>
        <w:t>ketaqwaan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melainkan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karakter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Kristus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Yesus</w:t>
      </w:r>
      <w:proofErr w:type="spellEnd"/>
      <w:r w:rsidR="00A17987">
        <w:rPr>
          <w:rFonts w:ascii="Times New Roman" w:hAnsi="Times New Roman"/>
          <w:sz w:val="24"/>
        </w:rPr>
        <w:t xml:space="preserve">. Juga </w:t>
      </w:r>
      <w:proofErr w:type="spellStart"/>
      <w:r w:rsidR="00A17987">
        <w:rPr>
          <w:rFonts w:ascii="Times New Roman" w:hAnsi="Times New Roman"/>
          <w:sz w:val="24"/>
        </w:rPr>
        <w:t>mampu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memberi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pengaruh</w:t>
      </w:r>
      <w:proofErr w:type="spellEnd"/>
      <w:r w:rsidR="00A17987">
        <w:rPr>
          <w:rFonts w:ascii="Times New Roman" w:hAnsi="Times New Roman"/>
          <w:sz w:val="24"/>
        </w:rPr>
        <w:t xml:space="preserve"> dan </w:t>
      </w:r>
      <w:proofErr w:type="spellStart"/>
      <w:r w:rsidR="00A17987">
        <w:rPr>
          <w:rFonts w:ascii="Times New Roman" w:hAnsi="Times New Roman"/>
          <w:sz w:val="24"/>
        </w:rPr>
        <w:t>teladan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serta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kasih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kepada</w:t>
      </w:r>
      <w:proofErr w:type="spellEnd"/>
      <w:r w:rsidR="00A17987">
        <w:rPr>
          <w:rFonts w:ascii="Times New Roman" w:hAnsi="Times New Roman"/>
          <w:sz w:val="24"/>
        </w:rPr>
        <w:t xml:space="preserve"> </w:t>
      </w:r>
      <w:proofErr w:type="spellStart"/>
      <w:r w:rsidR="00A17987">
        <w:rPr>
          <w:rFonts w:ascii="Times New Roman" w:hAnsi="Times New Roman"/>
          <w:sz w:val="24"/>
        </w:rPr>
        <w:t>sesama</w:t>
      </w:r>
      <w:proofErr w:type="spellEnd"/>
      <w:r w:rsidR="00A17987">
        <w:rPr>
          <w:rFonts w:ascii="Times New Roman" w:hAnsi="Times New Roman"/>
          <w:sz w:val="24"/>
        </w:rPr>
        <w:t>.</w:t>
      </w:r>
    </w:p>
    <w:p w14:paraId="4F6F6AFB" w14:textId="77777777" w:rsidR="00110A69" w:rsidRDefault="00BF5A2A" w:rsidP="0014631B">
      <w:pPr>
        <w:spacing w:line="480" w:lineRule="auto"/>
        <w:ind w:firstLine="567"/>
        <w:jc w:val="both"/>
        <w:rPr>
          <w:rFonts w:ascii="Times New Roman" w:hAnsi="Times New Roman"/>
          <w:sz w:val="24"/>
        </w:rPr>
        <w:sectPr w:rsidR="00110A69" w:rsidSect="00F059DD">
          <w:footerReference w:type="default" r:id="rId10"/>
          <w:pgSz w:w="11906" w:h="16838"/>
          <w:pgMar w:top="2268" w:right="1701" w:bottom="1701" w:left="2268" w:header="708" w:footer="708" w:gutter="0"/>
          <w:pgNumType w:start="90"/>
          <w:cols w:space="708"/>
          <w:docGrid w:linePitch="360"/>
        </w:sectPr>
      </w:pP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Allah.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kunci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keterbukaan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diperhatikan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</w:t>
      </w:r>
      <w:r>
        <w:rPr>
          <w:rFonts w:ascii="Times New Roman" w:hAnsi="Times New Roman"/>
          <w:sz w:val="24"/>
        </w:rPr>
        <w:t>pnya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Serangkaian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kapasitas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harapan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kerendahan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hati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ketekunan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>,</w:t>
      </w:r>
    </w:p>
    <w:p w14:paraId="7DE32738" w14:textId="14E9264F" w:rsidR="0038006E" w:rsidRDefault="00BF5A2A" w:rsidP="00110A69">
      <w:p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semangat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gairah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sifat-sifat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mengarah</w:t>
      </w:r>
      <w:proofErr w:type="spellEnd"/>
      <w:r w:rsidR="0014631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untuk </w:t>
      </w:r>
      <w:proofErr w:type="spellStart"/>
      <w:r>
        <w:rPr>
          <w:rFonts w:ascii="Times New Roman" w:hAnsi="Times New Roman"/>
          <w:sz w:val="24"/>
        </w:rPr>
        <w:t>menja</w:t>
      </w:r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inti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rohani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lagi </w:t>
      </w:r>
      <w:proofErr w:type="spellStart"/>
      <w:r>
        <w:rPr>
          <w:rFonts w:ascii="Times New Roman" w:hAnsi="Times New Roman"/>
          <w:sz w:val="24"/>
        </w:rPr>
        <w:t>bagaiamana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sudah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jikalau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sia-sia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usaha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mengemba</w:t>
      </w:r>
      <w:r>
        <w:rPr>
          <w:rFonts w:ascii="Times New Roman" w:hAnsi="Times New Roman"/>
          <w:sz w:val="24"/>
        </w:rPr>
        <w:t>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>.</w:t>
      </w:r>
    </w:p>
    <w:p w14:paraId="7DE32739" w14:textId="77777777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Ketiga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teologis</w:t>
      </w:r>
      <w:proofErr w:type="spellEnd"/>
      <w:r>
        <w:rPr>
          <w:rFonts w:ascii="Times New Roman" w:hAnsi="Times New Roman"/>
          <w:sz w:val="24"/>
        </w:rPr>
        <w:t xml:space="preserve"> 2 Petrus 1:5-7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di MDC Youth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pelayanan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pemuridan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anak-anak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</w:t>
      </w:r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Meskipun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di MDC Youth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tercermin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diajarkan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menunjukan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tertuju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ide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7DE3273A" w14:textId="77777777" w:rsidR="0038006E" w:rsidRDefault="00BF5A2A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Rekomendasi</w:t>
      </w:r>
      <w:proofErr w:type="spellEnd"/>
    </w:p>
    <w:p w14:paraId="7DE3273B" w14:textId="77777777" w:rsidR="0038006E" w:rsidRDefault="00BF5A2A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rekomendasi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ini.</w:t>
      </w:r>
    </w:p>
    <w:p w14:paraId="7DE3273C" w14:textId="77777777" w:rsidR="0038006E" w:rsidRDefault="00BF5A2A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sz w:val="24"/>
          <w:lang w:eastAsia="zh-CN"/>
        </w:rPr>
        <w:t xml:space="preserve">World Surabaya.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sebaiknya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memerhatikan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anak-anaknya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Iman Kristen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perisai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pertahanan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menangkal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pengaruh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negatif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modern. </w:t>
      </w:r>
      <w:proofErr w:type="spellStart"/>
      <w:r>
        <w:rPr>
          <w:rFonts w:ascii="Times New Roman" w:hAnsi="Times New Roman"/>
          <w:sz w:val="24"/>
          <w:lang w:eastAsia="zh-CN"/>
        </w:rPr>
        <w:t>Kiranya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diarahkan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dibimb</w:t>
      </w:r>
      <w:r>
        <w:rPr>
          <w:rFonts w:ascii="Times New Roman" w:hAnsi="Times New Roman"/>
          <w:sz w:val="24"/>
          <w:lang w:eastAsia="zh-CN"/>
        </w:rPr>
        <w:t>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mengikuti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training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Serta </w:t>
      </w:r>
      <w:proofErr w:type="spellStart"/>
      <w:r>
        <w:rPr>
          <w:rFonts w:ascii="Times New Roman" w:hAnsi="Times New Roman"/>
          <w:sz w:val="24"/>
          <w:lang w:eastAsia="zh-CN"/>
        </w:rPr>
        <w:t>didorong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berkomunitas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mentor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kerohaniannya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D" w14:textId="77777777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Kedua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 </w:t>
      </w:r>
      <w:proofErr w:type="spellStart"/>
      <w:r>
        <w:rPr>
          <w:rFonts w:ascii="Times New Roman" w:hAnsi="Times New Roman"/>
          <w:sz w:val="24"/>
          <w:lang w:eastAsia="zh-CN"/>
        </w:rPr>
        <w:t>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(</w:t>
      </w:r>
      <w:proofErr w:type="gramEnd"/>
      <w:r>
        <w:rPr>
          <w:rFonts w:ascii="Times New Roman" w:hAnsi="Times New Roman"/>
          <w:sz w:val="24"/>
          <w:lang w:eastAsia="zh-CN"/>
        </w:rPr>
        <w:t xml:space="preserve">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pikiran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pemamahan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benar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(2) </w:t>
      </w:r>
      <w:proofErr w:type="spellStart"/>
      <w:r>
        <w:rPr>
          <w:rFonts w:ascii="Times New Roman" w:hAnsi="Times New Roman"/>
          <w:sz w:val="24"/>
          <w:lang w:eastAsia="zh-CN"/>
        </w:rPr>
        <w:t>sarana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luhur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baik </w:t>
      </w: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(3) </w:t>
      </w:r>
      <w:proofErr w:type="spellStart"/>
      <w:r>
        <w:rPr>
          <w:rFonts w:ascii="Times New Roman" w:hAnsi="Times New Roman"/>
          <w:sz w:val="24"/>
          <w:lang w:eastAsia="zh-CN"/>
        </w:rPr>
        <w:t>menyadarkan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</w:t>
      </w:r>
      <w:r>
        <w:rPr>
          <w:rFonts w:ascii="Times New Roman" w:hAnsi="Times New Roman"/>
          <w:sz w:val="24"/>
          <w:lang w:eastAsia="zh-CN"/>
        </w:rPr>
        <w:t>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mentor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E" w14:textId="77777777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Ketiga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pendidik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pengajar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dijadikan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lain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pengajaran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(2)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panduan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ara</w:t>
      </w:r>
      <w:r>
        <w:rPr>
          <w:rFonts w:ascii="Times New Roman" w:hAnsi="Times New Roman"/>
          <w:sz w:val="24"/>
          <w:lang w:eastAsia="zh-CN"/>
        </w:rPr>
        <w:t>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F" w14:textId="77777777" w:rsidR="0038006E" w:rsidRDefault="00BF5A2A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Keempat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mahasiswa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teologi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meneliti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lanjut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spiritual.</w:t>
      </w:r>
    </w:p>
    <w:p w14:paraId="7DE32740" w14:textId="77777777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Kelima</w:t>
      </w:r>
      <w:proofErr w:type="spellEnd"/>
      <w:r>
        <w:rPr>
          <w:rFonts w:ascii="Times New Roman" w:hAnsi="Times New Roman"/>
          <w:sz w:val="24"/>
          <w:lang w:eastAsia="zh-CN"/>
        </w:rPr>
        <w:t>,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</w:t>
      </w:r>
      <w:proofErr w:type="spellStart"/>
      <w:r>
        <w:rPr>
          <w:rFonts w:ascii="Times New Roman" w:hAnsi="Times New Roman"/>
          <w:sz w:val="24"/>
          <w:lang w:eastAsia="zh-CN"/>
        </w:rPr>
        <w:t>Perjanjian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Baru Masa </w:t>
      </w:r>
      <w:proofErr w:type="spellStart"/>
      <w:r>
        <w:rPr>
          <w:rFonts w:ascii="Times New Roman" w:hAnsi="Times New Roman"/>
          <w:sz w:val="24"/>
          <w:lang w:eastAsia="zh-CN"/>
        </w:rPr>
        <w:t>Depan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Surabaya. </w:t>
      </w:r>
      <w:proofErr w:type="spellStart"/>
      <w:r>
        <w:rPr>
          <w:rFonts w:ascii="Times New Roman" w:hAnsi="Times New Roman"/>
          <w:sz w:val="24"/>
          <w:lang w:eastAsia="zh-CN"/>
        </w:rPr>
        <w:t>Direkomendasi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sesuai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Alkitab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42" w14:textId="2FE7CA78" w:rsidR="0038006E" w:rsidRDefault="00BF5A2A" w:rsidP="006E68F2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Keenam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Se-Indonesia, </w:t>
      </w:r>
      <w:proofErr w:type="spellStart"/>
      <w:r>
        <w:rPr>
          <w:rFonts w:ascii="Times New Roman" w:hAnsi="Times New Roman"/>
          <w:sz w:val="24"/>
          <w:lang w:eastAsia="zh-CN"/>
        </w:rPr>
        <w:t>rekomendasi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</w:t>
      </w:r>
      <w:r>
        <w:rPr>
          <w:rFonts w:ascii="Times New Roman" w:hAnsi="Times New Roman"/>
          <w:sz w:val="24"/>
          <w:lang w:eastAsia="zh-CN"/>
        </w:rPr>
        <w:t>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pertimbangan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perhatian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terhadap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perkembangan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sectPr w:rsidR="0038006E">
      <w:headerReference w:type="default" r:id="rId11"/>
      <w:footerReference w:type="default" r:id="rId1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deon Sele" w:date="2023-06-30T22:23:00Z" w:initials="">
    <w:p w14:paraId="7DE32743" w14:textId="77777777" w:rsidR="00E26C58" w:rsidRDefault="00E26C58" w:rsidP="001B10B9">
      <w:pPr>
        <w:pStyle w:val="CommentText"/>
      </w:pPr>
      <w:r>
        <w:t xml:space="preserve">Kesimpulan harus menjawab rumusan masalah dan tujuan penelitian -- untuk paragraf yang kedua saya buat ulang pak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E327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E32743" w16cid:durableId="284C8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2749" w14:textId="77777777" w:rsidR="0038006E" w:rsidRDefault="00BF5A2A">
      <w:pPr>
        <w:spacing w:line="240" w:lineRule="auto"/>
      </w:pPr>
      <w:r>
        <w:separator/>
      </w:r>
    </w:p>
  </w:endnote>
  <w:endnote w:type="continuationSeparator" w:id="0">
    <w:p w14:paraId="7DE3274A" w14:textId="77777777" w:rsidR="0038006E" w:rsidRDefault="00BF5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631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E84D3" w14:textId="53090AB9" w:rsidR="00F059DD" w:rsidRDefault="00F059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3274E" w14:textId="77777777" w:rsidR="0038006E" w:rsidRDefault="003800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5C6A" w14:textId="1697076D" w:rsidR="00F059DD" w:rsidRDefault="00F059DD" w:rsidP="00F059DD">
    <w:pPr>
      <w:pStyle w:val="Footer"/>
    </w:pPr>
  </w:p>
  <w:p w14:paraId="552DF445" w14:textId="77777777" w:rsidR="00F059DD" w:rsidRDefault="00F0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2747" w14:textId="77777777" w:rsidR="0038006E" w:rsidRDefault="00BF5A2A">
      <w:pPr>
        <w:spacing w:after="0"/>
      </w:pPr>
      <w:r>
        <w:separator/>
      </w:r>
    </w:p>
  </w:footnote>
  <w:footnote w:type="continuationSeparator" w:id="0">
    <w:p w14:paraId="7DE32748" w14:textId="77777777" w:rsidR="0038006E" w:rsidRDefault="00BF5A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044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F4CE54" w14:textId="7B2C4ED9" w:rsidR="00F059DD" w:rsidRDefault="00F059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10051" w14:textId="77777777" w:rsidR="00F059DD" w:rsidRDefault="00F05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1D6E"/>
    <w:multiLevelType w:val="multilevel"/>
    <w:tmpl w:val="64F31D6E"/>
    <w:lvl w:ilvl="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696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deon Sele">
    <w15:presenceInfo w15:providerId="None" w15:userId="Gideon S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D1"/>
    <w:rsid w:val="00005183"/>
    <w:rsid w:val="00024AFF"/>
    <w:rsid w:val="00073442"/>
    <w:rsid w:val="000910C1"/>
    <w:rsid w:val="000D7166"/>
    <w:rsid w:val="00110A69"/>
    <w:rsid w:val="0014631B"/>
    <w:rsid w:val="001A0D1E"/>
    <w:rsid w:val="001A6310"/>
    <w:rsid w:val="001A6A84"/>
    <w:rsid w:val="001A77CC"/>
    <w:rsid w:val="001F1393"/>
    <w:rsid w:val="00220D07"/>
    <w:rsid w:val="00222EB7"/>
    <w:rsid w:val="00236BC3"/>
    <w:rsid w:val="00264AC3"/>
    <w:rsid w:val="00270DB5"/>
    <w:rsid w:val="002A3DB4"/>
    <w:rsid w:val="002D652C"/>
    <w:rsid w:val="002E5764"/>
    <w:rsid w:val="0030163E"/>
    <w:rsid w:val="00302FB4"/>
    <w:rsid w:val="00347AD5"/>
    <w:rsid w:val="00363071"/>
    <w:rsid w:val="0038006E"/>
    <w:rsid w:val="00384FA6"/>
    <w:rsid w:val="003F1CCC"/>
    <w:rsid w:val="00400068"/>
    <w:rsid w:val="004008A9"/>
    <w:rsid w:val="004219BB"/>
    <w:rsid w:val="0042465C"/>
    <w:rsid w:val="004718EE"/>
    <w:rsid w:val="00487EDF"/>
    <w:rsid w:val="004C7B6F"/>
    <w:rsid w:val="005009FE"/>
    <w:rsid w:val="00501588"/>
    <w:rsid w:val="00524FA8"/>
    <w:rsid w:val="00544A18"/>
    <w:rsid w:val="00550934"/>
    <w:rsid w:val="005515A3"/>
    <w:rsid w:val="005901D1"/>
    <w:rsid w:val="00596A02"/>
    <w:rsid w:val="005B1217"/>
    <w:rsid w:val="005C77F8"/>
    <w:rsid w:val="0066242C"/>
    <w:rsid w:val="00663BF2"/>
    <w:rsid w:val="0068359C"/>
    <w:rsid w:val="00692AAF"/>
    <w:rsid w:val="006C647A"/>
    <w:rsid w:val="006C73E7"/>
    <w:rsid w:val="006D3AFD"/>
    <w:rsid w:val="006E68F2"/>
    <w:rsid w:val="006F471A"/>
    <w:rsid w:val="00766A1E"/>
    <w:rsid w:val="007A19C7"/>
    <w:rsid w:val="007A1BE3"/>
    <w:rsid w:val="007A5DDA"/>
    <w:rsid w:val="007D618E"/>
    <w:rsid w:val="007E6F11"/>
    <w:rsid w:val="008000D5"/>
    <w:rsid w:val="00807161"/>
    <w:rsid w:val="008879FB"/>
    <w:rsid w:val="00887E1D"/>
    <w:rsid w:val="008A43CA"/>
    <w:rsid w:val="008A6656"/>
    <w:rsid w:val="008A79AC"/>
    <w:rsid w:val="008C2761"/>
    <w:rsid w:val="00902044"/>
    <w:rsid w:val="00916045"/>
    <w:rsid w:val="00924EE1"/>
    <w:rsid w:val="00973F0F"/>
    <w:rsid w:val="0099562D"/>
    <w:rsid w:val="009A1924"/>
    <w:rsid w:val="009A3FCF"/>
    <w:rsid w:val="009F22F9"/>
    <w:rsid w:val="00A17987"/>
    <w:rsid w:val="00A22EA4"/>
    <w:rsid w:val="00A7298D"/>
    <w:rsid w:val="00A75E55"/>
    <w:rsid w:val="00AB63C7"/>
    <w:rsid w:val="00AC1871"/>
    <w:rsid w:val="00B02AB4"/>
    <w:rsid w:val="00B236AF"/>
    <w:rsid w:val="00B428D4"/>
    <w:rsid w:val="00B5206D"/>
    <w:rsid w:val="00B65A55"/>
    <w:rsid w:val="00B67077"/>
    <w:rsid w:val="00B74280"/>
    <w:rsid w:val="00B7579C"/>
    <w:rsid w:val="00B852B9"/>
    <w:rsid w:val="00BF14DE"/>
    <w:rsid w:val="00BF5A2A"/>
    <w:rsid w:val="00C322DD"/>
    <w:rsid w:val="00C43A6D"/>
    <w:rsid w:val="00C52400"/>
    <w:rsid w:val="00C74108"/>
    <w:rsid w:val="00CB12EF"/>
    <w:rsid w:val="00CD1605"/>
    <w:rsid w:val="00CD3994"/>
    <w:rsid w:val="00CF0A04"/>
    <w:rsid w:val="00CF1746"/>
    <w:rsid w:val="00D176F2"/>
    <w:rsid w:val="00D801B6"/>
    <w:rsid w:val="00D82502"/>
    <w:rsid w:val="00D84E20"/>
    <w:rsid w:val="00DA6AEB"/>
    <w:rsid w:val="00DE1384"/>
    <w:rsid w:val="00E1026B"/>
    <w:rsid w:val="00E23D02"/>
    <w:rsid w:val="00E26C58"/>
    <w:rsid w:val="00E75FB1"/>
    <w:rsid w:val="00E9148E"/>
    <w:rsid w:val="00ED36D1"/>
    <w:rsid w:val="00F059DD"/>
    <w:rsid w:val="00F062A5"/>
    <w:rsid w:val="00F50371"/>
    <w:rsid w:val="00F54C17"/>
    <w:rsid w:val="00FD4C97"/>
    <w:rsid w:val="4EE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2731"/>
  <w15:docId w15:val="{82A8D3FE-E368-4E20-B28C-4508205A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Yofandi Riki Winata</dc:creator>
  <cp:lastModifiedBy>Yofandi Riki Winata</cp:lastModifiedBy>
  <cp:revision>2</cp:revision>
  <dcterms:created xsi:type="dcterms:W3CDTF">2023-07-02T17:19:00Z</dcterms:created>
  <dcterms:modified xsi:type="dcterms:W3CDTF">2023-07-02T17:19:00Z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2B8ACFA7696F4F428716F01666AD1D82</vt:lpwstr>
  </property>
</Properties>
</file>